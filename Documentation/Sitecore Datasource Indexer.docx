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64235D" w14:textId="13BF6981" w:rsidR="00421713" w:rsidRPr="005B23BE" w:rsidRDefault="0054722E" w:rsidP="005B23BE">
      <w:pPr>
        <w:pStyle w:val="Title"/>
        <w:rPr>
          <w:lang w:val="en-US"/>
        </w:rPr>
      </w:pPr>
      <w:r w:rsidRPr="005B23BE">
        <w:rPr>
          <w:lang w:val="en-US"/>
        </w:rPr>
        <w:t xml:space="preserve">Sitecore </w:t>
      </w:r>
      <w:r w:rsidR="00292A56" w:rsidRPr="005B23BE">
        <w:rPr>
          <w:lang w:val="en-US"/>
        </w:rPr>
        <w:t>Datasource Indexe</w:t>
      </w:r>
      <w:r w:rsidR="00723852">
        <w:rPr>
          <w:lang w:val="en-US"/>
        </w:rPr>
        <w:t>R</w:t>
      </w:r>
    </w:p>
    <w:p w14:paraId="38AD857F" w14:textId="77777777" w:rsidR="002D5320" w:rsidRPr="005B23BE" w:rsidRDefault="008B0239" w:rsidP="005B23BE">
      <w:pPr>
        <w:pStyle w:val="Subtitle"/>
        <w:rPr>
          <w:lang w:val="en-US"/>
        </w:rPr>
      </w:pPr>
      <w:proofErr w:type="gramStart"/>
      <w:r>
        <w:rPr>
          <w:lang w:val="en-US"/>
        </w:rPr>
        <w:t>by</w:t>
      </w:r>
      <w:proofErr w:type="gramEnd"/>
      <w:r>
        <w:rPr>
          <w:lang w:val="en-US"/>
        </w:rPr>
        <w:t xml:space="preserve"> Johann Baziret (</w:t>
      </w:r>
      <w:hyperlink r:id="rId8" w:history="1">
        <w:r w:rsidRPr="0000436F">
          <w:rPr>
            <w:rStyle w:val="Hyperlink"/>
            <w:lang w:val="en-US"/>
          </w:rPr>
          <w:t>Sidewalk</w:t>
        </w:r>
      </w:hyperlink>
      <w:r>
        <w:rPr>
          <w:lang w:val="en-US"/>
        </w:rPr>
        <w:t>)</w:t>
      </w:r>
    </w:p>
    <w:sdt>
      <w:sdtPr>
        <w:rPr>
          <w:rFonts w:asciiTheme="minorHAnsi" w:eastAsiaTheme="minorEastAsia" w:hAnsiTheme="minorHAnsi" w:cstheme="minorBidi"/>
          <w:caps w:val="0"/>
          <w:spacing w:val="0"/>
          <w:sz w:val="21"/>
          <w:szCs w:val="21"/>
        </w:rPr>
        <w:id w:val="592593795"/>
        <w:docPartObj>
          <w:docPartGallery w:val="Table of Contents"/>
          <w:docPartUnique/>
        </w:docPartObj>
      </w:sdtPr>
      <w:sdtEndPr>
        <w:rPr>
          <w:b/>
          <w:bCs/>
          <w:noProof/>
        </w:rPr>
      </w:sdtEndPr>
      <w:sdtContent>
        <w:p w14:paraId="0BB559D5" w14:textId="77777777" w:rsidR="00292A56" w:rsidRPr="005B23BE" w:rsidRDefault="00292A56">
          <w:pPr>
            <w:pStyle w:val="TOCHeading"/>
            <w:rPr>
              <w:lang w:val="en-US"/>
            </w:rPr>
          </w:pPr>
          <w:r w:rsidRPr="005B23BE">
            <w:rPr>
              <w:lang w:val="en-US"/>
            </w:rPr>
            <w:t>Contents</w:t>
          </w:r>
        </w:p>
        <w:p w14:paraId="0E85C04A" w14:textId="77777777" w:rsidR="0029236F" w:rsidRDefault="00292A56">
          <w:pPr>
            <w:pStyle w:val="TOC1"/>
            <w:tabs>
              <w:tab w:val="right" w:leader="dot" w:pos="9062"/>
            </w:tabs>
            <w:rPr>
              <w:noProof/>
              <w:sz w:val="22"/>
              <w:szCs w:val="22"/>
              <w:lang w:eastAsia="nl-BE"/>
            </w:rPr>
          </w:pPr>
          <w:r>
            <w:fldChar w:fldCharType="begin"/>
          </w:r>
          <w:r>
            <w:instrText xml:space="preserve"> TOC \o "1-3" \h \z \u </w:instrText>
          </w:r>
          <w:r>
            <w:fldChar w:fldCharType="separate"/>
          </w:r>
          <w:hyperlink w:anchor="_Toc380061061" w:history="1">
            <w:r w:rsidR="0029236F" w:rsidRPr="00725F16">
              <w:rPr>
                <w:rStyle w:val="Hyperlink"/>
                <w:noProof/>
                <w:lang w:val="en-US"/>
              </w:rPr>
              <w:t>Introduction</w:t>
            </w:r>
            <w:r w:rsidR="0029236F">
              <w:rPr>
                <w:noProof/>
                <w:webHidden/>
              </w:rPr>
              <w:tab/>
            </w:r>
            <w:r w:rsidR="0029236F">
              <w:rPr>
                <w:noProof/>
                <w:webHidden/>
              </w:rPr>
              <w:fldChar w:fldCharType="begin"/>
            </w:r>
            <w:r w:rsidR="0029236F">
              <w:rPr>
                <w:noProof/>
                <w:webHidden/>
              </w:rPr>
              <w:instrText xml:space="preserve"> PAGEREF _Toc380061061 \h </w:instrText>
            </w:r>
            <w:r w:rsidR="0029236F">
              <w:rPr>
                <w:noProof/>
                <w:webHidden/>
              </w:rPr>
            </w:r>
            <w:r w:rsidR="0029236F">
              <w:rPr>
                <w:noProof/>
                <w:webHidden/>
              </w:rPr>
              <w:fldChar w:fldCharType="separate"/>
            </w:r>
            <w:r w:rsidR="0003180F">
              <w:rPr>
                <w:noProof/>
                <w:webHidden/>
              </w:rPr>
              <w:t>2</w:t>
            </w:r>
            <w:r w:rsidR="0029236F">
              <w:rPr>
                <w:noProof/>
                <w:webHidden/>
              </w:rPr>
              <w:fldChar w:fldCharType="end"/>
            </w:r>
          </w:hyperlink>
        </w:p>
        <w:p w14:paraId="3C2E8471" w14:textId="77777777" w:rsidR="0029236F" w:rsidRDefault="002F5D0F">
          <w:pPr>
            <w:pStyle w:val="TOC1"/>
            <w:tabs>
              <w:tab w:val="right" w:leader="dot" w:pos="9062"/>
            </w:tabs>
            <w:rPr>
              <w:noProof/>
              <w:sz w:val="22"/>
              <w:szCs w:val="22"/>
              <w:lang w:eastAsia="nl-BE"/>
            </w:rPr>
          </w:pPr>
          <w:hyperlink w:anchor="_Toc380061062" w:history="1">
            <w:r w:rsidR="0029236F" w:rsidRPr="00725F16">
              <w:rPr>
                <w:rStyle w:val="Hyperlink"/>
                <w:noProof/>
                <w:lang w:val="en-US"/>
              </w:rPr>
              <w:t>Installation</w:t>
            </w:r>
            <w:r w:rsidR="0029236F">
              <w:rPr>
                <w:noProof/>
                <w:webHidden/>
              </w:rPr>
              <w:tab/>
            </w:r>
            <w:r w:rsidR="0029236F">
              <w:rPr>
                <w:noProof/>
                <w:webHidden/>
              </w:rPr>
              <w:fldChar w:fldCharType="begin"/>
            </w:r>
            <w:r w:rsidR="0029236F">
              <w:rPr>
                <w:noProof/>
                <w:webHidden/>
              </w:rPr>
              <w:instrText xml:space="preserve"> PAGEREF _Toc380061062 \h </w:instrText>
            </w:r>
            <w:r w:rsidR="0029236F">
              <w:rPr>
                <w:noProof/>
                <w:webHidden/>
              </w:rPr>
            </w:r>
            <w:r w:rsidR="0029236F">
              <w:rPr>
                <w:noProof/>
                <w:webHidden/>
              </w:rPr>
              <w:fldChar w:fldCharType="separate"/>
            </w:r>
            <w:r w:rsidR="0003180F">
              <w:rPr>
                <w:noProof/>
                <w:webHidden/>
              </w:rPr>
              <w:t>2</w:t>
            </w:r>
            <w:r w:rsidR="0029236F">
              <w:rPr>
                <w:noProof/>
                <w:webHidden/>
              </w:rPr>
              <w:fldChar w:fldCharType="end"/>
            </w:r>
          </w:hyperlink>
        </w:p>
        <w:p w14:paraId="5F9BB2CF" w14:textId="77777777" w:rsidR="0029236F" w:rsidRDefault="002F5D0F">
          <w:pPr>
            <w:pStyle w:val="TOC1"/>
            <w:tabs>
              <w:tab w:val="right" w:leader="dot" w:pos="9062"/>
            </w:tabs>
            <w:rPr>
              <w:noProof/>
              <w:sz w:val="22"/>
              <w:szCs w:val="22"/>
              <w:lang w:eastAsia="nl-BE"/>
            </w:rPr>
          </w:pPr>
          <w:hyperlink w:anchor="_Toc380061063" w:history="1">
            <w:r w:rsidR="0029236F" w:rsidRPr="00725F16">
              <w:rPr>
                <w:rStyle w:val="Hyperlink"/>
                <w:noProof/>
                <w:lang w:val="en-US"/>
              </w:rPr>
              <w:t>Usage</w:t>
            </w:r>
            <w:r w:rsidR="0029236F">
              <w:rPr>
                <w:noProof/>
                <w:webHidden/>
              </w:rPr>
              <w:tab/>
            </w:r>
            <w:r w:rsidR="0029236F">
              <w:rPr>
                <w:noProof/>
                <w:webHidden/>
              </w:rPr>
              <w:fldChar w:fldCharType="begin"/>
            </w:r>
            <w:r w:rsidR="0029236F">
              <w:rPr>
                <w:noProof/>
                <w:webHidden/>
              </w:rPr>
              <w:instrText xml:space="preserve"> PAGEREF _Toc380061063 \h </w:instrText>
            </w:r>
            <w:r w:rsidR="0029236F">
              <w:rPr>
                <w:noProof/>
                <w:webHidden/>
              </w:rPr>
            </w:r>
            <w:r w:rsidR="0029236F">
              <w:rPr>
                <w:noProof/>
                <w:webHidden/>
              </w:rPr>
              <w:fldChar w:fldCharType="separate"/>
            </w:r>
            <w:r w:rsidR="0003180F">
              <w:rPr>
                <w:noProof/>
                <w:webHidden/>
              </w:rPr>
              <w:t>2</w:t>
            </w:r>
            <w:r w:rsidR="0029236F">
              <w:rPr>
                <w:noProof/>
                <w:webHidden/>
              </w:rPr>
              <w:fldChar w:fldCharType="end"/>
            </w:r>
          </w:hyperlink>
        </w:p>
        <w:p w14:paraId="7327A9EE" w14:textId="77777777" w:rsidR="0029236F" w:rsidRDefault="002F5D0F">
          <w:pPr>
            <w:pStyle w:val="TOC2"/>
            <w:tabs>
              <w:tab w:val="right" w:leader="dot" w:pos="9062"/>
            </w:tabs>
            <w:rPr>
              <w:noProof/>
              <w:sz w:val="22"/>
              <w:szCs w:val="22"/>
              <w:lang w:eastAsia="nl-BE"/>
            </w:rPr>
          </w:pPr>
          <w:hyperlink w:anchor="_Toc380061064" w:history="1">
            <w:r w:rsidR="0029236F" w:rsidRPr="00725F16">
              <w:rPr>
                <w:rStyle w:val="Hyperlink"/>
                <w:noProof/>
                <w:lang w:val="en-US"/>
              </w:rPr>
              <w:t>Sublayouts Configuration</w:t>
            </w:r>
            <w:r w:rsidR="0029236F">
              <w:rPr>
                <w:noProof/>
                <w:webHidden/>
              </w:rPr>
              <w:tab/>
            </w:r>
            <w:r w:rsidR="0029236F">
              <w:rPr>
                <w:noProof/>
                <w:webHidden/>
              </w:rPr>
              <w:fldChar w:fldCharType="begin"/>
            </w:r>
            <w:r w:rsidR="0029236F">
              <w:rPr>
                <w:noProof/>
                <w:webHidden/>
              </w:rPr>
              <w:instrText xml:space="preserve"> PAGEREF _Toc380061064 \h </w:instrText>
            </w:r>
            <w:r w:rsidR="0029236F">
              <w:rPr>
                <w:noProof/>
                <w:webHidden/>
              </w:rPr>
            </w:r>
            <w:r w:rsidR="0029236F">
              <w:rPr>
                <w:noProof/>
                <w:webHidden/>
              </w:rPr>
              <w:fldChar w:fldCharType="separate"/>
            </w:r>
            <w:r w:rsidR="0003180F">
              <w:rPr>
                <w:noProof/>
                <w:webHidden/>
              </w:rPr>
              <w:t>2</w:t>
            </w:r>
            <w:r w:rsidR="0029236F">
              <w:rPr>
                <w:noProof/>
                <w:webHidden/>
              </w:rPr>
              <w:fldChar w:fldCharType="end"/>
            </w:r>
          </w:hyperlink>
        </w:p>
        <w:p w14:paraId="53AEFD88" w14:textId="77777777" w:rsidR="0029236F" w:rsidRDefault="002F5D0F">
          <w:pPr>
            <w:pStyle w:val="TOC2"/>
            <w:tabs>
              <w:tab w:val="right" w:leader="dot" w:pos="9062"/>
            </w:tabs>
            <w:rPr>
              <w:noProof/>
              <w:sz w:val="22"/>
              <w:szCs w:val="22"/>
              <w:lang w:eastAsia="nl-BE"/>
            </w:rPr>
          </w:pPr>
          <w:hyperlink w:anchor="_Toc380061065" w:history="1">
            <w:r w:rsidR="0029236F" w:rsidRPr="00725F16">
              <w:rPr>
                <w:rStyle w:val="Hyperlink"/>
                <w:noProof/>
                <w:lang w:val="en-US"/>
              </w:rPr>
              <w:t>Search on Page Content</w:t>
            </w:r>
            <w:r w:rsidR="0029236F">
              <w:rPr>
                <w:noProof/>
                <w:webHidden/>
              </w:rPr>
              <w:tab/>
            </w:r>
            <w:r w:rsidR="0029236F">
              <w:rPr>
                <w:noProof/>
                <w:webHidden/>
              </w:rPr>
              <w:fldChar w:fldCharType="begin"/>
            </w:r>
            <w:r w:rsidR="0029236F">
              <w:rPr>
                <w:noProof/>
                <w:webHidden/>
              </w:rPr>
              <w:instrText xml:space="preserve"> PAGEREF _Toc380061065 \h </w:instrText>
            </w:r>
            <w:r w:rsidR="0029236F">
              <w:rPr>
                <w:noProof/>
                <w:webHidden/>
              </w:rPr>
            </w:r>
            <w:r w:rsidR="0029236F">
              <w:rPr>
                <w:noProof/>
                <w:webHidden/>
              </w:rPr>
              <w:fldChar w:fldCharType="separate"/>
            </w:r>
            <w:r w:rsidR="0003180F">
              <w:rPr>
                <w:noProof/>
                <w:webHidden/>
              </w:rPr>
              <w:t>3</w:t>
            </w:r>
            <w:r w:rsidR="0029236F">
              <w:rPr>
                <w:noProof/>
                <w:webHidden/>
              </w:rPr>
              <w:fldChar w:fldCharType="end"/>
            </w:r>
          </w:hyperlink>
        </w:p>
        <w:p w14:paraId="7B411DCC" w14:textId="77777777" w:rsidR="0029236F" w:rsidRDefault="002F5D0F">
          <w:pPr>
            <w:pStyle w:val="TOC1"/>
            <w:tabs>
              <w:tab w:val="right" w:leader="dot" w:pos="9062"/>
            </w:tabs>
            <w:rPr>
              <w:noProof/>
              <w:sz w:val="22"/>
              <w:szCs w:val="22"/>
              <w:lang w:eastAsia="nl-BE"/>
            </w:rPr>
          </w:pPr>
          <w:hyperlink w:anchor="_Toc380061066" w:history="1">
            <w:r w:rsidR="0029236F" w:rsidRPr="00725F16">
              <w:rPr>
                <w:rStyle w:val="Hyperlink"/>
                <w:noProof/>
                <w:lang w:val="en-US"/>
              </w:rPr>
              <w:t>Implementation Details</w:t>
            </w:r>
            <w:r w:rsidR="0029236F">
              <w:rPr>
                <w:noProof/>
                <w:webHidden/>
              </w:rPr>
              <w:tab/>
            </w:r>
            <w:r w:rsidR="0029236F">
              <w:rPr>
                <w:noProof/>
                <w:webHidden/>
              </w:rPr>
              <w:fldChar w:fldCharType="begin"/>
            </w:r>
            <w:r w:rsidR="0029236F">
              <w:rPr>
                <w:noProof/>
                <w:webHidden/>
              </w:rPr>
              <w:instrText xml:space="preserve"> PAGEREF _Toc380061066 \h </w:instrText>
            </w:r>
            <w:r w:rsidR="0029236F">
              <w:rPr>
                <w:noProof/>
                <w:webHidden/>
              </w:rPr>
            </w:r>
            <w:r w:rsidR="0029236F">
              <w:rPr>
                <w:noProof/>
                <w:webHidden/>
              </w:rPr>
              <w:fldChar w:fldCharType="separate"/>
            </w:r>
            <w:r w:rsidR="0003180F">
              <w:rPr>
                <w:noProof/>
                <w:webHidden/>
              </w:rPr>
              <w:t>3</w:t>
            </w:r>
            <w:r w:rsidR="0029236F">
              <w:rPr>
                <w:noProof/>
                <w:webHidden/>
              </w:rPr>
              <w:fldChar w:fldCharType="end"/>
            </w:r>
          </w:hyperlink>
        </w:p>
        <w:p w14:paraId="0C2121AF" w14:textId="77777777" w:rsidR="0029236F" w:rsidRDefault="002F5D0F">
          <w:pPr>
            <w:pStyle w:val="TOC1"/>
            <w:tabs>
              <w:tab w:val="right" w:leader="dot" w:pos="9062"/>
            </w:tabs>
            <w:rPr>
              <w:noProof/>
              <w:sz w:val="22"/>
              <w:szCs w:val="22"/>
              <w:lang w:eastAsia="nl-BE"/>
            </w:rPr>
          </w:pPr>
          <w:hyperlink w:anchor="_Toc380061067" w:history="1">
            <w:r w:rsidR="0029236F" w:rsidRPr="00725F16">
              <w:rPr>
                <w:rStyle w:val="Hyperlink"/>
                <w:noProof/>
                <w:lang w:val="en-US"/>
              </w:rPr>
              <w:t>Known Limitations and Future Improvements</w:t>
            </w:r>
            <w:r w:rsidR="0029236F">
              <w:rPr>
                <w:noProof/>
                <w:webHidden/>
              </w:rPr>
              <w:tab/>
            </w:r>
            <w:r w:rsidR="0029236F">
              <w:rPr>
                <w:noProof/>
                <w:webHidden/>
              </w:rPr>
              <w:fldChar w:fldCharType="begin"/>
            </w:r>
            <w:r w:rsidR="0029236F">
              <w:rPr>
                <w:noProof/>
                <w:webHidden/>
              </w:rPr>
              <w:instrText xml:space="preserve"> PAGEREF _Toc380061067 \h </w:instrText>
            </w:r>
            <w:r w:rsidR="0029236F">
              <w:rPr>
                <w:noProof/>
                <w:webHidden/>
              </w:rPr>
            </w:r>
            <w:r w:rsidR="0029236F">
              <w:rPr>
                <w:noProof/>
                <w:webHidden/>
              </w:rPr>
              <w:fldChar w:fldCharType="separate"/>
            </w:r>
            <w:r w:rsidR="0003180F">
              <w:rPr>
                <w:noProof/>
                <w:webHidden/>
              </w:rPr>
              <w:t>3</w:t>
            </w:r>
            <w:r w:rsidR="0029236F">
              <w:rPr>
                <w:noProof/>
                <w:webHidden/>
              </w:rPr>
              <w:fldChar w:fldCharType="end"/>
            </w:r>
          </w:hyperlink>
        </w:p>
        <w:p w14:paraId="6E15F2BD" w14:textId="77777777" w:rsidR="0029236F" w:rsidRDefault="002F5D0F">
          <w:pPr>
            <w:pStyle w:val="TOC1"/>
            <w:tabs>
              <w:tab w:val="right" w:leader="dot" w:pos="9062"/>
            </w:tabs>
            <w:rPr>
              <w:noProof/>
              <w:sz w:val="22"/>
              <w:szCs w:val="22"/>
              <w:lang w:eastAsia="nl-BE"/>
            </w:rPr>
          </w:pPr>
          <w:hyperlink w:anchor="_Toc380061068" w:history="1">
            <w:r w:rsidR="0029236F" w:rsidRPr="00725F16">
              <w:rPr>
                <w:rStyle w:val="Hyperlink"/>
                <w:noProof/>
                <w:lang w:val="en-US"/>
              </w:rPr>
              <w:t>Special Thanks &amp; References</w:t>
            </w:r>
            <w:r w:rsidR="0029236F">
              <w:rPr>
                <w:noProof/>
                <w:webHidden/>
              </w:rPr>
              <w:tab/>
            </w:r>
            <w:r w:rsidR="0029236F">
              <w:rPr>
                <w:noProof/>
                <w:webHidden/>
              </w:rPr>
              <w:fldChar w:fldCharType="begin"/>
            </w:r>
            <w:r w:rsidR="0029236F">
              <w:rPr>
                <w:noProof/>
                <w:webHidden/>
              </w:rPr>
              <w:instrText xml:space="preserve"> PAGEREF _Toc380061068 \h </w:instrText>
            </w:r>
            <w:r w:rsidR="0029236F">
              <w:rPr>
                <w:noProof/>
                <w:webHidden/>
              </w:rPr>
            </w:r>
            <w:r w:rsidR="0029236F">
              <w:rPr>
                <w:noProof/>
                <w:webHidden/>
              </w:rPr>
              <w:fldChar w:fldCharType="separate"/>
            </w:r>
            <w:r w:rsidR="0003180F">
              <w:rPr>
                <w:noProof/>
                <w:webHidden/>
              </w:rPr>
              <w:t>4</w:t>
            </w:r>
            <w:r w:rsidR="0029236F">
              <w:rPr>
                <w:noProof/>
                <w:webHidden/>
              </w:rPr>
              <w:fldChar w:fldCharType="end"/>
            </w:r>
          </w:hyperlink>
        </w:p>
        <w:p w14:paraId="554F3F5B" w14:textId="77777777" w:rsidR="00292A56" w:rsidRDefault="00292A56">
          <w:r>
            <w:rPr>
              <w:b/>
              <w:bCs/>
              <w:noProof/>
            </w:rPr>
            <w:fldChar w:fldCharType="end"/>
          </w:r>
        </w:p>
      </w:sdtContent>
    </w:sdt>
    <w:p w14:paraId="5C3E6A16" w14:textId="77777777" w:rsidR="00292A56" w:rsidRDefault="00292A56">
      <w:r>
        <w:br w:type="page"/>
      </w:r>
    </w:p>
    <w:p w14:paraId="6178BAA3" w14:textId="77777777" w:rsidR="00292A56" w:rsidRPr="00512722" w:rsidRDefault="00292A56" w:rsidP="005B23BE">
      <w:pPr>
        <w:pStyle w:val="Heading1"/>
        <w:rPr>
          <w:lang w:val="en-US"/>
        </w:rPr>
      </w:pPr>
      <w:bookmarkStart w:id="0" w:name="_Toc380061061"/>
      <w:r w:rsidRPr="00512722">
        <w:rPr>
          <w:lang w:val="en-US"/>
        </w:rPr>
        <w:lastRenderedPageBreak/>
        <w:t>Introduction</w:t>
      </w:r>
      <w:bookmarkEnd w:id="0"/>
    </w:p>
    <w:p w14:paraId="6F9CE796" w14:textId="683810E1" w:rsidR="00292A56" w:rsidRDefault="00292A56" w:rsidP="00292A56">
      <w:pPr>
        <w:rPr>
          <w:lang w:val="en-US"/>
        </w:rPr>
      </w:pPr>
      <w:r w:rsidRPr="00292A56">
        <w:rPr>
          <w:lang w:val="en-US"/>
        </w:rPr>
        <w:t>This document describes</w:t>
      </w:r>
      <w:r w:rsidR="008B0239">
        <w:rPr>
          <w:lang w:val="en-US"/>
        </w:rPr>
        <w:t xml:space="preserve"> what is the Sitecore </w:t>
      </w:r>
      <w:proofErr w:type="spellStart"/>
      <w:r w:rsidR="008B0239">
        <w:rPr>
          <w:lang w:val="en-US"/>
        </w:rPr>
        <w:t>Datasource</w:t>
      </w:r>
      <w:proofErr w:type="spellEnd"/>
      <w:r w:rsidR="008B0239">
        <w:rPr>
          <w:lang w:val="en-US"/>
        </w:rPr>
        <w:t xml:space="preserve"> Indexer module, </w:t>
      </w:r>
      <w:r w:rsidRPr="00292A56">
        <w:rPr>
          <w:lang w:val="en-US"/>
        </w:rPr>
        <w:t>how</w:t>
      </w:r>
      <w:r>
        <w:rPr>
          <w:lang w:val="en-US"/>
        </w:rPr>
        <w:t xml:space="preserve"> to </w:t>
      </w:r>
      <w:r w:rsidR="008B0239">
        <w:rPr>
          <w:lang w:val="en-US"/>
        </w:rPr>
        <w:t>install and use it</w:t>
      </w:r>
      <w:r>
        <w:rPr>
          <w:lang w:val="en-US"/>
        </w:rPr>
        <w:t>.</w:t>
      </w:r>
    </w:p>
    <w:p w14:paraId="716D66AA" w14:textId="77777777" w:rsidR="00512722" w:rsidRPr="00512722" w:rsidRDefault="00512722" w:rsidP="00512722">
      <w:pPr>
        <w:rPr>
          <w:lang w:val="en-US"/>
        </w:rPr>
      </w:pPr>
      <w:r w:rsidRPr="00512722">
        <w:rPr>
          <w:lang w:val="en-US"/>
        </w:rPr>
        <w:t xml:space="preserve">The </w:t>
      </w:r>
      <w:proofErr w:type="spellStart"/>
      <w:r w:rsidRPr="00512722">
        <w:rPr>
          <w:lang w:val="en-US"/>
        </w:rPr>
        <w:t>Datasource</w:t>
      </w:r>
      <w:proofErr w:type="spellEnd"/>
      <w:r w:rsidRPr="00512722">
        <w:rPr>
          <w:lang w:val="en-US"/>
        </w:rPr>
        <w:t xml:space="preserve"> Indexer module extends Sitecore Content Search </w:t>
      </w:r>
      <w:r w:rsidR="0056175E">
        <w:rPr>
          <w:lang w:val="en-US"/>
        </w:rPr>
        <w:t>by allowing</w:t>
      </w:r>
      <w:r w:rsidRPr="00512722">
        <w:rPr>
          <w:lang w:val="en-US"/>
        </w:rPr>
        <w:t xml:space="preserve"> to index the actual content of your pages and not only the items. You can then implement a true free text search on your website without needing a third party search engine to crawl your pages.</w:t>
      </w:r>
    </w:p>
    <w:p w14:paraId="0D088DA8" w14:textId="574250BE" w:rsidR="00292A56" w:rsidRDefault="00512722" w:rsidP="00512722">
      <w:pPr>
        <w:rPr>
          <w:lang w:val="en-US"/>
        </w:rPr>
      </w:pPr>
      <w:r w:rsidRPr="00512722">
        <w:rPr>
          <w:lang w:val="en-US"/>
        </w:rPr>
        <w:t>This modules indexes</w:t>
      </w:r>
      <w:r w:rsidR="008B0239">
        <w:rPr>
          <w:lang w:val="en-US"/>
        </w:rPr>
        <w:t xml:space="preserve"> not only the page item itself but</w:t>
      </w:r>
      <w:r w:rsidR="00C0012C">
        <w:rPr>
          <w:lang w:val="en-US"/>
        </w:rPr>
        <w:t xml:space="preserve"> also</w:t>
      </w:r>
      <w:r w:rsidRPr="00512722">
        <w:rPr>
          <w:lang w:val="en-US"/>
        </w:rPr>
        <w:t xml:space="preserve"> the content of the items</w:t>
      </w:r>
      <w:r w:rsidR="0000436F">
        <w:rPr>
          <w:lang w:val="en-US"/>
        </w:rPr>
        <w:t xml:space="preserve"> referenced as </w:t>
      </w:r>
      <w:proofErr w:type="spellStart"/>
      <w:r w:rsidR="0000436F">
        <w:rPr>
          <w:lang w:val="en-US"/>
        </w:rPr>
        <w:t>datasource</w:t>
      </w:r>
      <w:proofErr w:type="spellEnd"/>
      <w:r w:rsidR="0000436F">
        <w:rPr>
          <w:lang w:val="en-US"/>
        </w:rPr>
        <w:t xml:space="preserve"> of</w:t>
      </w:r>
      <w:r w:rsidRPr="00512722">
        <w:rPr>
          <w:lang w:val="en-US"/>
        </w:rPr>
        <w:t xml:space="preserve"> the </w:t>
      </w:r>
      <w:proofErr w:type="spellStart"/>
      <w:r w:rsidRPr="00512722">
        <w:rPr>
          <w:lang w:val="en-US"/>
        </w:rPr>
        <w:t>sublayouts</w:t>
      </w:r>
      <w:proofErr w:type="spellEnd"/>
      <w:r w:rsidRPr="00512722">
        <w:rPr>
          <w:lang w:val="en-US"/>
        </w:rPr>
        <w:t xml:space="preserve"> on your web pages. Moreover it allows</w:t>
      </w:r>
      <w:r w:rsidR="0000436F">
        <w:rPr>
          <w:lang w:val="en-US"/>
        </w:rPr>
        <w:t xml:space="preserve"> for</w:t>
      </w:r>
      <w:r w:rsidRPr="00512722">
        <w:rPr>
          <w:lang w:val="en-US"/>
        </w:rPr>
        <w:t xml:space="preserve"> the developer to fine-tune what is </w:t>
      </w:r>
      <w:r w:rsidR="0056175E" w:rsidRPr="00512722">
        <w:rPr>
          <w:lang w:val="en-US"/>
        </w:rPr>
        <w:t>exactly</w:t>
      </w:r>
      <w:r w:rsidR="008B0239">
        <w:rPr>
          <w:lang w:val="en-US"/>
        </w:rPr>
        <w:t xml:space="preserve"> indexed in the pages.</w:t>
      </w:r>
    </w:p>
    <w:p w14:paraId="6849BBB1" w14:textId="77777777" w:rsidR="00292A56" w:rsidRDefault="00AE16AD" w:rsidP="005B23BE">
      <w:pPr>
        <w:pStyle w:val="Heading1"/>
        <w:rPr>
          <w:lang w:val="en-US"/>
        </w:rPr>
      </w:pPr>
      <w:bookmarkStart w:id="1" w:name="_Toc380061062"/>
      <w:r>
        <w:rPr>
          <w:lang w:val="en-US"/>
        </w:rPr>
        <w:t>Installation</w:t>
      </w:r>
      <w:bookmarkEnd w:id="1"/>
    </w:p>
    <w:p w14:paraId="6FB261B8" w14:textId="01739F0F" w:rsidR="00AE16AD" w:rsidRDefault="00AE16AD" w:rsidP="00AE16AD">
      <w:pPr>
        <w:rPr>
          <w:lang w:val="en-US"/>
        </w:rPr>
      </w:pPr>
      <w:r>
        <w:rPr>
          <w:lang w:val="en-US"/>
        </w:rPr>
        <w:t>Simply install the package via th</w:t>
      </w:r>
      <w:r w:rsidR="00DA1220">
        <w:rPr>
          <w:lang w:val="en-US"/>
        </w:rPr>
        <w:t>e Sitecore Installation Wizard.</w:t>
      </w:r>
    </w:p>
    <w:p w14:paraId="575F635C" w14:textId="2E93D83A" w:rsidR="00DA1220" w:rsidRDefault="00DA1220" w:rsidP="00AE16AD">
      <w:pPr>
        <w:rPr>
          <w:lang w:val="en-US"/>
        </w:rPr>
      </w:pPr>
      <w:r>
        <w:rPr>
          <w:lang w:val="en-US"/>
        </w:rPr>
        <w:t>If you’re running Sitecore 8, then the /</w:t>
      </w:r>
      <w:proofErr w:type="spellStart"/>
      <w:r>
        <w:rPr>
          <w:lang w:val="en-US"/>
        </w:rPr>
        <w:t>app_config</w:t>
      </w:r>
      <w:proofErr w:type="spellEnd"/>
      <w:r>
        <w:rPr>
          <w:lang w:val="en-US"/>
        </w:rPr>
        <w:t>/Include/</w:t>
      </w:r>
      <w:proofErr w:type="spellStart"/>
      <w:r>
        <w:rPr>
          <w:lang w:val="en-US"/>
        </w:rPr>
        <w:t>DatasourceIndexer</w:t>
      </w:r>
      <w:proofErr w:type="spellEnd"/>
      <w:r>
        <w:rPr>
          <w:lang w:val="en-US"/>
        </w:rPr>
        <w:t>/</w:t>
      </w:r>
      <w:proofErr w:type="spellStart"/>
      <w:r>
        <w:rPr>
          <w:lang w:val="en-US"/>
        </w:rPr>
        <w:t>DatasourceIndexer.config</w:t>
      </w:r>
      <w:proofErr w:type="spellEnd"/>
      <w:r>
        <w:rPr>
          <w:lang w:val="en-US"/>
        </w:rPr>
        <w:t xml:space="preserve"> should be replaced with the v8 </w:t>
      </w:r>
      <w:proofErr w:type="spellStart"/>
      <w:r>
        <w:rPr>
          <w:lang w:val="en-US"/>
        </w:rPr>
        <w:t>config</w:t>
      </w:r>
      <w:proofErr w:type="spellEnd"/>
      <w:r>
        <w:rPr>
          <w:lang w:val="en-US"/>
        </w:rPr>
        <w:t xml:space="preserve"> file that can be found at the same path.</w:t>
      </w:r>
      <w:bookmarkStart w:id="2" w:name="_GoBack"/>
      <w:bookmarkEnd w:id="2"/>
    </w:p>
    <w:p w14:paraId="295BC9AE" w14:textId="77777777" w:rsidR="00AE16AD" w:rsidRDefault="00AE16AD" w:rsidP="005B23BE">
      <w:pPr>
        <w:pStyle w:val="Heading1"/>
        <w:rPr>
          <w:lang w:val="en-US"/>
        </w:rPr>
      </w:pPr>
      <w:bookmarkStart w:id="3" w:name="_Toc380061063"/>
      <w:r>
        <w:rPr>
          <w:lang w:val="en-US"/>
        </w:rPr>
        <w:t>Usage</w:t>
      </w:r>
      <w:bookmarkEnd w:id="3"/>
    </w:p>
    <w:p w14:paraId="4154D92D" w14:textId="77777777" w:rsidR="0054722E" w:rsidRDefault="000771BE" w:rsidP="005B23BE">
      <w:pPr>
        <w:pStyle w:val="Heading2"/>
        <w:rPr>
          <w:lang w:val="en-US"/>
        </w:rPr>
      </w:pPr>
      <w:bookmarkStart w:id="4" w:name="_Toc380061064"/>
      <w:proofErr w:type="spellStart"/>
      <w:r>
        <w:rPr>
          <w:lang w:val="en-US"/>
        </w:rPr>
        <w:t>Sublayouts</w:t>
      </w:r>
      <w:proofErr w:type="spellEnd"/>
      <w:r>
        <w:rPr>
          <w:lang w:val="en-US"/>
        </w:rPr>
        <w:t xml:space="preserve"> C</w:t>
      </w:r>
      <w:r w:rsidR="0054722E">
        <w:rPr>
          <w:lang w:val="en-US"/>
        </w:rPr>
        <w:t>onfiguration</w:t>
      </w:r>
      <w:bookmarkEnd w:id="4"/>
    </w:p>
    <w:p w14:paraId="2D9BDE62" w14:textId="610796A3" w:rsidR="00162C4E" w:rsidRDefault="00CE6A1B" w:rsidP="00AE16AD">
      <w:pPr>
        <w:rPr>
          <w:lang w:val="en-US"/>
        </w:rPr>
      </w:pPr>
      <w:r>
        <w:rPr>
          <w:lang w:val="en-US"/>
        </w:rPr>
        <w:t>In order t</w:t>
      </w:r>
      <w:r w:rsidR="000A60A0">
        <w:rPr>
          <w:lang w:val="en-US"/>
        </w:rPr>
        <w:t>o define how to index a</w:t>
      </w:r>
      <w:r>
        <w:rPr>
          <w:lang w:val="en-US"/>
        </w:rPr>
        <w:t xml:space="preserve"> </w:t>
      </w:r>
      <w:proofErr w:type="spellStart"/>
      <w:r>
        <w:rPr>
          <w:lang w:val="en-US"/>
        </w:rPr>
        <w:t>sublayout</w:t>
      </w:r>
      <w:proofErr w:type="spellEnd"/>
      <w:r w:rsidR="000A60A0">
        <w:rPr>
          <w:lang w:val="en-US"/>
        </w:rPr>
        <w:t xml:space="preserve"> </w:t>
      </w:r>
      <w:proofErr w:type="spellStart"/>
      <w:r w:rsidR="000A60A0">
        <w:rPr>
          <w:lang w:val="en-US"/>
        </w:rPr>
        <w:t>datasource</w:t>
      </w:r>
      <w:proofErr w:type="spellEnd"/>
      <w:r w:rsidR="000A60A0">
        <w:rPr>
          <w:lang w:val="en-US"/>
        </w:rPr>
        <w:t xml:space="preserve">, </w:t>
      </w:r>
      <w:r>
        <w:rPr>
          <w:lang w:val="en-US"/>
        </w:rPr>
        <w:t>new fields</w:t>
      </w:r>
      <w:r w:rsidR="000A60A0">
        <w:rPr>
          <w:lang w:val="en-US"/>
        </w:rPr>
        <w:t xml:space="preserve"> </w:t>
      </w:r>
      <w:r>
        <w:rPr>
          <w:lang w:val="en-US"/>
        </w:rPr>
        <w:t>have</w:t>
      </w:r>
      <w:r w:rsidR="004D2619">
        <w:rPr>
          <w:lang w:val="en-US"/>
        </w:rPr>
        <w:t xml:space="preserve"> been </w:t>
      </w:r>
      <w:r w:rsidR="000A60A0">
        <w:rPr>
          <w:lang w:val="en-US"/>
        </w:rPr>
        <w:t xml:space="preserve">added </w:t>
      </w:r>
      <w:r w:rsidR="00731E0C">
        <w:rPr>
          <w:lang w:val="en-US"/>
        </w:rPr>
        <w:t xml:space="preserve">to Sitecore </w:t>
      </w:r>
      <w:proofErr w:type="spellStart"/>
      <w:r w:rsidR="000A60A0">
        <w:rPr>
          <w:lang w:val="en-US"/>
        </w:rPr>
        <w:t>sublayout</w:t>
      </w:r>
      <w:r w:rsidR="00731E0C">
        <w:rPr>
          <w:lang w:val="en-US"/>
        </w:rPr>
        <w:t>s</w:t>
      </w:r>
      <w:proofErr w:type="spellEnd"/>
      <w:r w:rsidR="000A60A0">
        <w:rPr>
          <w:lang w:val="en-US"/>
        </w:rPr>
        <w:t>.</w:t>
      </w:r>
      <w:r>
        <w:rPr>
          <w:lang w:val="en-US"/>
        </w:rPr>
        <w:t xml:space="preserve"> You can set those options on </w:t>
      </w:r>
      <w:r w:rsidR="000A3FA4">
        <w:rPr>
          <w:lang w:val="en-US"/>
        </w:rPr>
        <w:t>a</w:t>
      </w:r>
      <w:r>
        <w:rPr>
          <w:lang w:val="en-US"/>
        </w:rPr>
        <w:t xml:space="preserve"> </w:t>
      </w:r>
      <w:proofErr w:type="spellStart"/>
      <w:r>
        <w:rPr>
          <w:lang w:val="en-US"/>
        </w:rPr>
        <w:t>sublayout</w:t>
      </w:r>
      <w:proofErr w:type="spellEnd"/>
      <w:r>
        <w:rPr>
          <w:lang w:val="en-US"/>
        </w:rPr>
        <w:t xml:space="preserve"> to fine-tune how the </w:t>
      </w:r>
      <w:proofErr w:type="spellStart"/>
      <w:r>
        <w:rPr>
          <w:lang w:val="en-US"/>
        </w:rPr>
        <w:t>datasource</w:t>
      </w:r>
      <w:proofErr w:type="spellEnd"/>
      <w:r>
        <w:rPr>
          <w:lang w:val="en-US"/>
        </w:rPr>
        <w:t xml:space="preserve"> item</w:t>
      </w:r>
      <w:r w:rsidR="000A3FA4">
        <w:rPr>
          <w:lang w:val="en-US"/>
        </w:rPr>
        <w:t>s</w:t>
      </w:r>
      <w:r>
        <w:rPr>
          <w:lang w:val="en-US"/>
        </w:rPr>
        <w:t>, if any, will be indexed.</w:t>
      </w:r>
    </w:p>
    <w:p w14:paraId="4FAF1A9C" w14:textId="461BC676" w:rsidR="00162C4E" w:rsidRDefault="00512722" w:rsidP="00AE16AD">
      <w:pPr>
        <w:rPr>
          <w:lang w:val="en-US"/>
        </w:rPr>
      </w:pPr>
      <w:r>
        <w:rPr>
          <w:rStyle w:val="CommentReference"/>
        </w:rPr>
        <w:commentReference w:id="5"/>
      </w:r>
      <w:r w:rsidR="00567EF6">
        <w:rPr>
          <w:noProof/>
          <w:lang w:eastAsia="nl-BE"/>
        </w:rPr>
        <w:drawing>
          <wp:inline distT="0" distB="0" distL="0" distR="0" wp14:anchorId="2106162B" wp14:editId="5B149A61">
            <wp:extent cx="5760720" cy="2895600"/>
            <wp:effectExtent l="152400" t="152400" r="354330"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956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3F3BFF" w14:textId="4B981AD7" w:rsidR="00AE16AD" w:rsidRDefault="000A60A0" w:rsidP="00AE16AD">
      <w:pPr>
        <w:rPr>
          <w:lang w:val="en-US"/>
        </w:rPr>
      </w:pPr>
      <w:r>
        <w:rPr>
          <w:lang w:val="en-US"/>
        </w:rPr>
        <w:t>The</w:t>
      </w:r>
      <w:r w:rsidR="00AE16AD">
        <w:rPr>
          <w:lang w:val="en-US"/>
        </w:rPr>
        <w:t xml:space="preserve"> new section </w:t>
      </w:r>
      <w:r w:rsidR="00520A33">
        <w:rPr>
          <w:lang w:val="en-US"/>
        </w:rPr>
        <w:t xml:space="preserve">– </w:t>
      </w:r>
      <w:proofErr w:type="spellStart"/>
      <w:r w:rsidRPr="005B23BE">
        <w:rPr>
          <w:rStyle w:val="Strong"/>
          <w:lang w:val="en-US"/>
        </w:rPr>
        <w:t>Datasource</w:t>
      </w:r>
      <w:proofErr w:type="spellEnd"/>
      <w:r w:rsidRPr="005B23BE">
        <w:rPr>
          <w:rStyle w:val="Strong"/>
          <w:lang w:val="en-US"/>
        </w:rPr>
        <w:t xml:space="preserve"> Indexer</w:t>
      </w:r>
      <w:r w:rsidR="00520A33">
        <w:rPr>
          <w:lang w:val="en-US"/>
        </w:rPr>
        <w:t xml:space="preserve"> –</w:t>
      </w:r>
      <w:r>
        <w:rPr>
          <w:lang w:val="en-US"/>
        </w:rPr>
        <w:t xml:space="preserve"> </w:t>
      </w:r>
      <w:r w:rsidR="00520A33">
        <w:rPr>
          <w:lang w:val="en-US"/>
        </w:rPr>
        <w:t>includes the following fields</w:t>
      </w:r>
      <w:r>
        <w:rPr>
          <w:lang w:val="en-US"/>
        </w:rPr>
        <w:t xml:space="preserve">: </w:t>
      </w:r>
    </w:p>
    <w:p w14:paraId="12ED5871" w14:textId="25FD3FFE" w:rsidR="000A60A0" w:rsidRPr="003B4799" w:rsidRDefault="000A60A0" w:rsidP="005B23BE">
      <w:pPr>
        <w:pStyle w:val="Bullet"/>
      </w:pPr>
      <w:r w:rsidRPr="005B23BE">
        <w:rPr>
          <w:rStyle w:val="Strong"/>
        </w:rPr>
        <w:t>Is Indexed</w:t>
      </w:r>
      <w:r w:rsidR="00520A33">
        <w:t xml:space="preserve"> – </w:t>
      </w:r>
      <w:r w:rsidRPr="003B4799">
        <w:t xml:space="preserve">If </w:t>
      </w:r>
      <w:r w:rsidR="0056175E">
        <w:t>checked</w:t>
      </w:r>
      <w:r w:rsidR="002301F2" w:rsidRPr="003B4799">
        <w:t xml:space="preserve">, </w:t>
      </w:r>
      <w:r w:rsidR="0056175E">
        <w:t>it</w:t>
      </w:r>
      <w:r w:rsidR="0056175E" w:rsidRPr="003B4799">
        <w:t xml:space="preserve"> </w:t>
      </w:r>
      <w:r w:rsidR="002301F2" w:rsidRPr="003B4799">
        <w:t xml:space="preserve">will index the </w:t>
      </w:r>
      <w:proofErr w:type="spellStart"/>
      <w:r w:rsidR="002301F2" w:rsidRPr="003B4799">
        <w:t>sublayout</w:t>
      </w:r>
      <w:proofErr w:type="spellEnd"/>
      <w:r w:rsidR="002301F2" w:rsidRPr="003B4799">
        <w:t xml:space="preserve"> </w:t>
      </w:r>
      <w:proofErr w:type="spellStart"/>
      <w:r w:rsidR="002301F2" w:rsidRPr="003B4799">
        <w:t>datasource</w:t>
      </w:r>
      <w:proofErr w:type="spellEnd"/>
      <w:r w:rsidR="00F4383B">
        <w:t xml:space="preserve"> item</w:t>
      </w:r>
      <w:r w:rsidR="002301F2" w:rsidRPr="003B4799">
        <w:t>.</w:t>
      </w:r>
    </w:p>
    <w:p w14:paraId="3666A05F" w14:textId="4A17289B" w:rsidR="000A60A0" w:rsidRDefault="000A60A0" w:rsidP="005B23BE">
      <w:pPr>
        <w:pStyle w:val="Bullet"/>
        <w:numPr>
          <w:ilvl w:val="0"/>
          <w:numId w:val="8"/>
        </w:numPr>
      </w:pPr>
      <w:r w:rsidRPr="005B23BE">
        <w:rPr>
          <w:rStyle w:val="Strong"/>
        </w:rPr>
        <w:lastRenderedPageBreak/>
        <w:t>Index Class</w:t>
      </w:r>
      <w:r w:rsidR="00520A33" w:rsidRPr="003B4799">
        <w:t xml:space="preserve"> – </w:t>
      </w:r>
      <w:r w:rsidR="002301F2" w:rsidRPr="00876C40">
        <w:t xml:space="preserve">If you </w:t>
      </w:r>
      <w:r w:rsidR="00416EA0" w:rsidRPr="006F70AA">
        <w:t>want</w:t>
      </w:r>
      <w:r w:rsidR="00416EA0" w:rsidRPr="00876C40">
        <w:t xml:space="preserve"> </w:t>
      </w:r>
      <w:r w:rsidR="00416EA0" w:rsidRPr="006F70AA">
        <w:t xml:space="preserve">to have the hands on </w:t>
      </w:r>
      <w:r w:rsidR="00416EA0" w:rsidRPr="00603D23">
        <w:t xml:space="preserve">the content to be indexed for a specific </w:t>
      </w:r>
      <w:proofErr w:type="spellStart"/>
      <w:r w:rsidR="00416EA0" w:rsidRPr="00603D23">
        <w:t>sublayout</w:t>
      </w:r>
      <w:proofErr w:type="spellEnd"/>
      <w:r w:rsidR="002301F2" w:rsidRPr="00876C40">
        <w:t xml:space="preserve">, you can create a class which inherit from </w:t>
      </w:r>
      <w:proofErr w:type="spellStart"/>
      <w:r w:rsidR="002301F2" w:rsidRPr="005B23BE">
        <w:rPr>
          <w:rStyle w:val="Code"/>
        </w:rPr>
        <w:t>DatasourceComputed</w:t>
      </w:r>
      <w:proofErr w:type="spellEnd"/>
      <w:r w:rsidR="002301F2" w:rsidRPr="003B4799">
        <w:t xml:space="preserve"> and override</w:t>
      </w:r>
      <w:r w:rsidR="00416EA0" w:rsidRPr="003B4799">
        <w:t>s</w:t>
      </w:r>
      <w:r w:rsidR="002301F2" w:rsidRPr="003B4799">
        <w:t xml:space="preserve"> the method</w:t>
      </w:r>
      <w:r w:rsidR="00416EA0" w:rsidRPr="003B4799">
        <w:t xml:space="preserve"> </w:t>
      </w:r>
      <w:r w:rsidR="00416EA0" w:rsidRPr="005B23BE">
        <w:rPr>
          <w:rStyle w:val="Code"/>
        </w:rPr>
        <w:t>public</w:t>
      </w:r>
      <w:r w:rsidR="002301F2" w:rsidRPr="005B23BE">
        <w:rPr>
          <w:rStyle w:val="Code"/>
        </w:rPr>
        <w:t xml:space="preserve"> string </w:t>
      </w:r>
      <w:proofErr w:type="gramStart"/>
      <w:r w:rsidR="002301F2" w:rsidRPr="005B23BE">
        <w:rPr>
          <w:rStyle w:val="Code"/>
        </w:rPr>
        <w:t>Run(</w:t>
      </w:r>
      <w:proofErr w:type="spellStart"/>
      <w:proofErr w:type="gramEnd"/>
      <w:r w:rsidR="002301F2" w:rsidRPr="005B23BE">
        <w:rPr>
          <w:rStyle w:val="Code"/>
        </w:rPr>
        <w:t>Item</w:t>
      </w:r>
      <w:r w:rsidR="006F70AA">
        <w:rPr>
          <w:rStyle w:val="Code"/>
        </w:rPr>
        <w:t>,RenderingSettings</w:t>
      </w:r>
      <w:proofErr w:type="spellEnd"/>
      <w:r w:rsidR="002301F2" w:rsidRPr="005B23BE">
        <w:rPr>
          <w:rStyle w:val="Code"/>
        </w:rPr>
        <w:t>)</w:t>
      </w:r>
      <w:r w:rsidR="00416EA0" w:rsidRPr="003B4799">
        <w:t>that returns the text of the item to be indexed.</w:t>
      </w:r>
      <w:r w:rsidR="0056175E" w:rsidRPr="006F70AA">
        <w:t xml:space="preserve"> </w:t>
      </w:r>
      <w:r w:rsidR="00731E0C" w:rsidRPr="006F70AA">
        <w:t>Specify your class with namespace in this field</w:t>
      </w:r>
      <w:r w:rsidR="0054722E" w:rsidRPr="00603D23">
        <w:t xml:space="preserve"> separated by a comma</w:t>
      </w:r>
      <w:r w:rsidR="002301F2" w:rsidRPr="00876C40">
        <w:t>.</w:t>
      </w:r>
      <w:r w:rsidR="0056175E" w:rsidRPr="006F70AA">
        <w:t xml:space="preserve"> </w:t>
      </w:r>
      <w:r w:rsidR="00731E0C" w:rsidRPr="006F70AA">
        <w:t>Be aware that s</w:t>
      </w:r>
      <w:r w:rsidR="00F4383B" w:rsidRPr="00603D23">
        <w:t>pecifying</w:t>
      </w:r>
      <w:r w:rsidR="00F4383B" w:rsidRPr="005B23BE">
        <w:t xml:space="preserve"> a value for this field disable</w:t>
      </w:r>
      <w:r w:rsidR="00416EA0" w:rsidRPr="005B23BE">
        <w:t>s</w:t>
      </w:r>
      <w:r w:rsidR="00F4383B" w:rsidRPr="005B23BE">
        <w:t xml:space="preserve"> all </w:t>
      </w:r>
      <w:r w:rsidR="0054722E" w:rsidRPr="005B23BE">
        <w:t xml:space="preserve">the </w:t>
      </w:r>
      <w:r w:rsidR="00F4383B" w:rsidRPr="005B23BE">
        <w:t>options hereafter</w:t>
      </w:r>
      <w:r w:rsidR="0056175E" w:rsidRPr="005B23BE">
        <w:t>.</w:t>
      </w:r>
    </w:p>
    <w:p w14:paraId="02AFC166" w14:textId="115499D6" w:rsidR="00DA1220" w:rsidRPr="00876C40" w:rsidRDefault="00DA1220" w:rsidP="005B23BE">
      <w:pPr>
        <w:pStyle w:val="Bullet"/>
        <w:numPr>
          <w:ilvl w:val="0"/>
          <w:numId w:val="8"/>
        </w:numPr>
      </w:pPr>
      <w:r>
        <w:rPr>
          <w:rStyle w:val="Strong"/>
        </w:rPr>
        <w:t xml:space="preserve">Append fields to index class </w:t>
      </w:r>
      <w:r>
        <w:t xml:space="preserve">– If checked, then the fields defined here after will be appended to the value computed by the index class.  If not checked, </w:t>
      </w:r>
      <w:proofErr w:type="gramStart"/>
      <w:r>
        <w:t>then  the</w:t>
      </w:r>
      <w:proofErr w:type="gramEnd"/>
      <w:r>
        <w:t xml:space="preserve"> fields will be skipped, and only the class will be taken into account.  If the class is not defined, then this parameter will be ignored, and the fields will be indexed normally.</w:t>
      </w:r>
    </w:p>
    <w:p w14:paraId="1A2334A1" w14:textId="5BDB65A9" w:rsidR="00AE16AD" w:rsidRPr="003B4799" w:rsidRDefault="000A60A0" w:rsidP="005B23BE">
      <w:pPr>
        <w:pStyle w:val="Bullet"/>
      </w:pPr>
      <w:r w:rsidRPr="005B23BE">
        <w:rPr>
          <w:rStyle w:val="Strong"/>
        </w:rPr>
        <w:t>Index All Field</w:t>
      </w:r>
      <w:r w:rsidR="008E68B2" w:rsidRPr="005B23BE">
        <w:rPr>
          <w:rStyle w:val="Strong"/>
        </w:rPr>
        <w:t>s</w:t>
      </w:r>
      <w:r w:rsidR="00520A33">
        <w:t xml:space="preserve"> – </w:t>
      </w:r>
      <w:r w:rsidRPr="003B4799">
        <w:t xml:space="preserve">If </w:t>
      </w:r>
      <w:r w:rsidRPr="0056175E">
        <w:t xml:space="preserve">checked, </w:t>
      </w:r>
      <w:r w:rsidR="008E68B2" w:rsidRPr="0056175E">
        <w:t xml:space="preserve">it </w:t>
      </w:r>
      <w:r w:rsidRPr="0056175E">
        <w:t>will index all the field</w:t>
      </w:r>
      <w:r w:rsidR="008E68B2" w:rsidRPr="0056175E">
        <w:t>s</w:t>
      </w:r>
      <w:r w:rsidRPr="0056175E">
        <w:t xml:space="preserve"> of the </w:t>
      </w:r>
      <w:proofErr w:type="spellStart"/>
      <w:r w:rsidRPr="0056175E">
        <w:t>datasource</w:t>
      </w:r>
      <w:proofErr w:type="spellEnd"/>
      <w:r w:rsidRPr="0056175E">
        <w:t xml:space="preserve"> </w:t>
      </w:r>
      <w:r w:rsidR="0056175E">
        <w:t>item</w:t>
      </w:r>
      <w:r w:rsidR="008E68B2" w:rsidRPr="003B4799">
        <w:t xml:space="preserve"> without taking into </w:t>
      </w:r>
      <w:proofErr w:type="gramStart"/>
      <w:r w:rsidR="008E68B2" w:rsidRPr="003B4799">
        <w:t>account</w:t>
      </w:r>
      <w:proofErr w:type="gramEnd"/>
      <w:r w:rsidR="008E68B2" w:rsidRPr="003B4799">
        <w:t xml:space="preserve"> the ‘</w:t>
      </w:r>
      <w:r w:rsidR="006F70AA" w:rsidRPr="006F70AA">
        <w:t>Indexed Item Field</w:t>
      </w:r>
      <w:r w:rsidR="006F70AA">
        <w:t>’</w:t>
      </w:r>
      <w:r w:rsidRPr="003B4799">
        <w:t>.</w:t>
      </w:r>
    </w:p>
    <w:p w14:paraId="53A6CF57" w14:textId="251E7088" w:rsidR="00292A56" w:rsidRDefault="006F70AA" w:rsidP="005B23BE">
      <w:pPr>
        <w:pStyle w:val="ListParagraph"/>
        <w:numPr>
          <w:ilvl w:val="0"/>
          <w:numId w:val="4"/>
        </w:numPr>
        <w:rPr>
          <w:lang w:val="en-US"/>
        </w:rPr>
      </w:pPr>
      <w:r>
        <w:rPr>
          <w:rStyle w:val="Strong"/>
          <w:lang w:val="en-US"/>
        </w:rPr>
        <w:t>Indexed Item Field</w:t>
      </w:r>
      <w:r w:rsidR="0056175E" w:rsidRPr="005B23BE">
        <w:rPr>
          <w:lang w:val="en-US"/>
        </w:rPr>
        <w:t xml:space="preserve"> </w:t>
      </w:r>
      <w:r w:rsidR="00520A33">
        <w:rPr>
          <w:lang w:val="en-US"/>
        </w:rPr>
        <w:t xml:space="preserve">– </w:t>
      </w:r>
      <w:r w:rsidR="0056175E">
        <w:rPr>
          <w:lang w:val="en-US"/>
        </w:rPr>
        <w:t xml:space="preserve">Specifies the fields of the </w:t>
      </w:r>
      <w:proofErr w:type="spellStart"/>
      <w:r w:rsidR="0056175E">
        <w:rPr>
          <w:lang w:val="en-US"/>
        </w:rPr>
        <w:t>datasource</w:t>
      </w:r>
      <w:proofErr w:type="spellEnd"/>
      <w:r w:rsidR="0056175E">
        <w:rPr>
          <w:lang w:val="en-US"/>
        </w:rPr>
        <w:t xml:space="preserve"> item to index.</w:t>
      </w:r>
      <w:r w:rsidR="00E44F2C">
        <w:rPr>
          <w:lang w:val="en-US"/>
        </w:rPr>
        <w:t xml:space="preserve"> The available fields are the fields of the template specified as </w:t>
      </w:r>
      <w:proofErr w:type="spellStart"/>
      <w:r w:rsidR="00E44F2C">
        <w:rPr>
          <w:b/>
          <w:lang w:val="en-US"/>
        </w:rPr>
        <w:t>Datasource</w:t>
      </w:r>
      <w:proofErr w:type="spellEnd"/>
      <w:r w:rsidR="00E44F2C">
        <w:rPr>
          <w:b/>
          <w:lang w:val="en-US"/>
        </w:rPr>
        <w:t xml:space="preserve"> Template</w:t>
      </w:r>
      <w:r w:rsidR="00E44F2C">
        <w:rPr>
          <w:lang w:val="en-US"/>
        </w:rPr>
        <w:t xml:space="preserve"> and so they are only available if the </w:t>
      </w:r>
      <w:proofErr w:type="spellStart"/>
      <w:r w:rsidR="00E44F2C">
        <w:rPr>
          <w:lang w:val="en-US"/>
        </w:rPr>
        <w:t>datasource</w:t>
      </w:r>
      <w:proofErr w:type="spellEnd"/>
      <w:r w:rsidR="00E44F2C">
        <w:rPr>
          <w:lang w:val="en-US"/>
        </w:rPr>
        <w:t xml:space="preserve"> template is specified. Be aware that</w:t>
      </w:r>
      <w:r w:rsidR="0056175E">
        <w:rPr>
          <w:lang w:val="en-US"/>
        </w:rPr>
        <w:t xml:space="preserve"> </w:t>
      </w:r>
      <w:r w:rsidR="0056175E" w:rsidRPr="005B23BE">
        <w:rPr>
          <w:rStyle w:val="Strong"/>
          <w:lang w:val="en-US"/>
        </w:rPr>
        <w:t>Index A</w:t>
      </w:r>
      <w:r w:rsidR="000A60A0" w:rsidRPr="005B23BE">
        <w:rPr>
          <w:rStyle w:val="Strong"/>
          <w:lang w:val="en-US"/>
        </w:rPr>
        <w:t xml:space="preserve">ll </w:t>
      </w:r>
      <w:r w:rsidR="0056175E" w:rsidRPr="005B23BE">
        <w:rPr>
          <w:rStyle w:val="Strong"/>
          <w:lang w:val="en-US"/>
        </w:rPr>
        <w:t>F</w:t>
      </w:r>
      <w:r w:rsidR="000A60A0" w:rsidRPr="005B23BE">
        <w:rPr>
          <w:rStyle w:val="Strong"/>
          <w:lang w:val="en-US"/>
        </w:rPr>
        <w:t>ield</w:t>
      </w:r>
      <w:r w:rsidR="0056175E" w:rsidRPr="005B23BE">
        <w:rPr>
          <w:rStyle w:val="Strong"/>
          <w:lang w:val="en-US"/>
        </w:rPr>
        <w:t>s</w:t>
      </w:r>
      <w:r w:rsidR="000A60A0" w:rsidRPr="003B4799">
        <w:rPr>
          <w:lang w:val="en-US"/>
        </w:rPr>
        <w:t xml:space="preserve"> </w:t>
      </w:r>
      <w:r w:rsidR="0056175E">
        <w:rPr>
          <w:lang w:val="en-US"/>
        </w:rPr>
        <w:t>must</w:t>
      </w:r>
      <w:r w:rsidR="0056175E" w:rsidRPr="003B4799">
        <w:rPr>
          <w:lang w:val="en-US"/>
        </w:rPr>
        <w:t xml:space="preserve"> </w:t>
      </w:r>
      <w:r w:rsidR="000A60A0" w:rsidRPr="003B4799">
        <w:rPr>
          <w:lang w:val="en-US"/>
        </w:rPr>
        <w:t xml:space="preserve">be </w:t>
      </w:r>
      <w:r w:rsidR="0056175E">
        <w:rPr>
          <w:lang w:val="en-US"/>
        </w:rPr>
        <w:t>un</w:t>
      </w:r>
      <w:r w:rsidR="000A60A0" w:rsidRPr="003B4799">
        <w:rPr>
          <w:lang w:val="en-US"/>
        </w:rPr>
        <w:t>checked</w:t>
      </w:r>
      <w:r w:rsidR="0056175E">
        <w:rPr>
          <w:lang w:val="en-US"/>
        </w:rPr>
        <w:t xml:space="preserve"> in order for this option to be taken into account</w:t>
      </w:r>
      <w:r w:rsidR="000A60A0" w:rsidRPr="003B4799">
        <w:rPr>
          <w:lang w:val="en-US"/>
        </w:rPr>
        <w:t xml:space="preserve">. </w:t>
      </w:r>
    </w:p>
    <w:p w14:paraId="416D280E" w14:textId="77777777" w:rsidR="0054722E" w:rsidRDefault="0054722E" w:rsidP="005B23BE">
      <w:pPr>
        <w:pStyle w:val="Heading2"/>
        <w:rPr>
          <w:lang w:val="en-US"/>
        </w:rPr>
      </w:pPr>
      <w:bookmarkStart w:id="6" w:name="_Toc380061065"/>
      <w:r>
        <w:rPr>
          <w:lang w:val="en-US"/>
        </w:rPr>
        <w:t xml:space="preserve">Search on Page </w:t>
      </w:r>
      <w:commentRangeStart w:id="7"/>
      <w:r>
        <w:rPr>
          <w:lang w:val="en-US"/>
        </w:rPr>
        <w:t>Content</w:t>
      </w:r>
      <w:commentRangeEnd w:id="7"/>
      <w:r>
        <w:rPr>
          <w:rStyle w:val="CommentReference"/>
          <w:rFonts w:asciiTheme="minorHAnsi" w:eastAsiaTheme="minorEastAsia" w:hAnsiTheme="minorHAnsi" w:cstheme="minorBidi"/>
        </w:rPr>
        <w:commentReference w:id="7"/>
      </w:r>
      <w:bookmarkEnd w:id="6"/>
    </w:p>
    <w:p w14:paraId="13A666B3" w14:textId="0CD4EFA0" w:rsidR="00876C40" w:rsidRDefault="00567EF6" w:rsidP="005B23BE">
      <w:pPr>
        <w:rPr>
          <w:lang w:val="en-US"/>
        </w:rPr>
      </w:pPr>
      <w:r>
        <w:rPr>
          <w:lang w:val="en-US"/>
        </w:rPr>
        <w:t xml:space="preserve">Here is an example </w:t>
      </w:r>
      <w:r w:rsidR="005B23BE">
        <w:rPr>
          <w:lang w:val="en-US"/>
        </w:rPr>
        <w:t>showing how to search on page content</w:t>
      </w:r>
      <w:r>
        <w:rPr>
          <w:lang w:val="en-US"/>
        </w:rPr>
        <w:t xml:space="preserve">: </w:t>
      </w:r>
    </w:p>
    <w:p w14:paraId="5475C076" w14:textId="1091DDEE" w:rsidR="00567EF6" w:rsidRPr="005B23BE" w:rsidRDefault="00567EF6" w:rsidP="005B23BE">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roofErr w:type="gramStart"/>
      <w:r w:rsidRPr="005B23BE">
        <w:rPr>
          <w:rFonts w:ascii="Consolas" w:hAnsi="Consolas" w:cs="Consolas"/>
          <w:color w:val="0000FF"/>
          <w:sz w:val="19"/>
          <w:szCs w:val="19"/>
          <w:lang w:val="en-US"/>
        </w:rPr>
        <w:t>using</w:t>
      </w:r>
      <w:proofErr w:type="gramEnd"/>
      <w:r w:rsidRPr="005B23BE">
        <w:rPr>
          <w:rFonts w:ascii="Consolas" w:hAnsi="Consolas" w:cs="Consolas"/>
          <w:color w:val="000000"/>
          <w:sz w:val="19"/>
          <w:szCs w:val="19"/>
          <w:lang w:val="en-US"/>
        </w:rPr>
        <w:t xml:space="preserve"> (</w:t>
      </w:r>
      <w:proofErr w:type="spellStart"/>
      <w:r w:rsidRPr="005B23BE">
        <w:rPr>
          <w:rFonts w:ascii="Consolas" w:hAnsi="Consolas" w:cs="Consolas"/>
          <w:color w:val="0000FF"/>
          <w:sz w:val="19"/>
          <w:szCs w:val="19"/>
          <w:lang w:val="en-US"/>
        </w:rPr>
        <w:t>var</w:t>
      </w:r>
      <w:proofErr w:type="spellEnd"/>
      <w:r w:rsidRPr="005B23BE">
        <w:rPr>
          <w:rFonts w:ascii="Consolas" w:hAnsi="Consolas" w:cs="Consolas"/>
          <w:color w:val="000000"/>
          <w:sz w:val="19"/>
          <w:szCs w:val="19"/>
          <w:lang w:val="en-US"/>
        </w:rPr>
        <w:t xml:space="preserve"> </w:t>
      </w:r>
      <w:proofErr w:type="spellStart"/>
      <w:r w:rsidRPr="005B23BE">
        <w:rPr>
          <w:rFonts w:ascii="Consolas" w:hAnsi="Consolas" w:cs="Consolas"/>
          <w:color w:val="000000"/>
          <w:sz w:val="19"/>
          <w:szCs w:val="19"/>
          <w:lang w:val="en-US"/>
        </w:rPr>
        <w:t>sC</w:t>
      </w:r>
      <w:proofErr w:type="spellEnd"/>
      <w:r w:rsidRPr="005B23BE">
        <w:rPr>
          <w:rFonts w:ascii="Consolas" w:hAnsi="Consolas" w:cs="Consolas"/>
          <w:color w:val="000000"/>
          <w:sz w:val="19"/>
          <w:szCs w:val="19"/>
          <w:lang w:val="en-US"/>
        </w:rPr>
        <w:t xml:space="preserve"> = </w:t>
      </w:r>
      <w:proofErr w:type="spellStart"/>
      <w:r w:rsidRPr="005B23BE">
        <w:rPr>
          <w:rFonts w:ascii="Consolas" w:hAnsi="Consolas" w:cs="Consolas"/>
          <w:color w:val="2B91AF"/>
          <w:sz w:val="19"/>
          <w:szCs w:val="19"/>
          <w:lang w:val="en-US"/>
        </w:rPr>
        <w:t>ContentSearchManager</w:t>
      </w:r>
      <w:r w:rsidRPr="005B23BE">
        <w:rPr>
          <w:rFonts w:ascii="Consolas" w:hAnsi="Consolas" w:cs="Consolas"/>
          <w:color w:val="000000"/>
          <w:sz w:val="19"/>
          <w:szCs w:val="19"/>
          <w:lang w:val="en-US"/>
        </w:rPr>
        <w:t>.GetIndex</w:t>
      </w:r>
      <w:proofErr w:type="spellEnd"/>
      <w:r w:rsidRPr="005B23BE">
        <w:rPr>
          <w:rFonts w:ascii="Consolas" w:hAnsi="Consolas" w:cs="Consolas"/>
          <w:color w:val="000000"/>
          <w:sz w:val="19"/>
          <w:szCs w:val="19"/>
          <w:lang w:val="en-US"/>
        </w:rPr>
        <w:t>(</w:t>
      </w:r>
      <w:r w:rsidRPr="005B23BE">
        <w:rPr>
          <w:rFonts w:ascii="Consolas" w:hAnsi="Consolas" w:cs="Consolas"/>
          <w:color w:val="A31515"/>
          <w:sz w:val="19"/>
          <w:szCs w:val="19"/>
          <w:lang w:val="en-US"/>
        </w:rPr>
        <w:t xml:space="preserve">"your </w:t>
      </w:r>
      <w:proofErr w:type="spellStart"/>
      <w:r w:rsidRPr="005B23BE">
        <w:rPr>
          <w:rFonts w:ascii="Consolas" w:hAnsi="Consolas" w:cs="Consolas"/>
          <w:color w:val="A31515"/>
          <w:sz w:val="19"/>
          <w:szCs w:val="19"/>
          <w:lang w:val="en-US"/>
        </w:rPr>
        <w:t>indexname</w:t>
      </w:r>
      <w:proofErr w:type="spellEnd"/>
      <w:r w:rsidRPr="005B23BE">
        <w:rPr>
          <w:rFonts w:ascii="Consolas" w:hAnsi="Consolas" w:cs="Consolas"/>
          <w:color w:val="A31515"/>
          <w:sz w:val="19"/>
          <w:szCs w:val="19"/>
          <w:lang w:val="en-US"/>
        </w:rPr>
        <w:t>"</w:t>
      </w:r>
      <w:r w:rsidRPr="005B23BE">
        <w:rPr>
          <w:rFonts w:ascii="Consolas" w:hAnsi="Consolas" w:cs="Consolas"/>
          <w:color w:val="000000"/>
          <w:sz w:val="19"/>
          <w:szCs w:val="19"/>
          <w:lang w:val="en-US"/>
        </w:rPr>
        <w:t>).</w:t>
      </w:r>
      <w:proofErr w:type="spellStart"/>
      <w:r w:rsidRPr="005B23BE">
        <w:rPr>
          <w:rFonts w:ascii="Consolas" w:hAnsi="Consolas" w:cs="Consolas"/>
          <w:color w:val="000000"/>
          <w:sz w:val="19"/>
          <w:szCs w:val="19"/>
          <w:lang w:val="en-US"/>
        </w:rPr>
        <w:t>CreateSearchContext</w:t>
      </w:r>
      <w:proofErr w:type="spellEnd"/>
      <w:r w:rsidRPr="005B23BE">
        <w:rPr>
          <w:rFonts w:ascii="Consolas" w:hAnsi="Consolas" w:cs="Consolas"/>
          <w:color w:val="000000"/>
          <w:sz w:val="19"/>
          <w:szCs w:val="19"/>
          <w:lang w:val="en-US"/>
        </w:rPr>
        <w:t>())</w:t>
      </w:r>
    </w:p>
    <w:p w14:paraId="446559DD" w14:textId="5B0E3764" w:rsidR="00567EF6" w:rsidRPr="005B23BE" w:rsidRDefault="00567EF6" w:rsidP="005B23BE">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5B23BE">
        <w:rPr>
          <w:rFonts w:ascii="Consolas" w:hAnsi="Consolas" w:cs="Consolas"/>
          <w:color w:val="000000"/>
          <w:sz w:val="19"/>
          <w:szCs w:val="19"/>
          <w:lang w:val="en-US"/>
        </w:rPr>
        <w:t xml:space="preserve"> {</w:t>
      </w:r>
    </w:p>
    <w:p w14:paraId="666DE351" w14:textId="77777777" w:rsidR="005B23BE" w:rsidRDefault="0029236F" w:rsidP="005B23BE">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5B23BE">
        <w:rPr>
          <w:rFonts w:ascii="Consolas" w:hAnsi="Consolas" w:cs="Consolas"/>
          <w:color w:val="000000"/>
          <w:sz w:val="19"/>
          <w:szCs w:val="19"/>
          <w:lang w:val="en-US"/>
        </w:rPr>
        <w:t xml:space="preserve">    </w:t>
      </w:r>
      <w:proofErr w:type="spellStart"/>
      <w:proofErr w:type="gramStart"/>
      <w:r w:rsidR="00567EF6" w:rsidRPr="005B23BE">
        <w:rPr>
          <w:rFonts w:ascii="Consolas" w:hAnsi="Consolas" w:cs="Consolas"/>
          <w:color w:val="0000FF"/>
          <w:sz w:val="19"/>
          <w:szCs w:val="19"/>
          <w:lang w:val="en-US"/>
        </w:rPr>
        <w:t>var</w:t>
      </w:r>
      <w:proofErr w:type="spellEnd"/>
      <w:proofErr w:type="gramEnd"/>
      <w:r w:rsidR="00567EF6" w:rsidRPr="005B23BE">
        <w:rPr>
          <w:rFonts w:ascii="Consolas" w:hAnsi="Consolas" w:cs="Consolas"/>
          <w:color w:val="000000"/>
          <w:sz w:val="19"/>
          <w:szCs w:val="19"/>
          <w:lang w:val="en-US"/>
        </w:rPr>
        <w:t xml:space="preserve"> </w:t>
      </w:r>
      <w:r w:rsidRPr="005B23BE">
        <w:rPr>
          <w:rFonts w:ascii="Consolas" w:hAnsi="Consolas" w:cs="Consolas"/>
          <w:color w:val="000000"/>
          <w:sz w:val="19"/>
          <w:szCs w:val="19"/>
          <w:lang w:val="en-US"/>
        </w:rPr>
        <w:t>r</w:t>
      </w:r>
      <w:r w:rsidR="00567EF6" w:rsidRPr="005B23BE">
        <w:rPr>
          <w:rFonts w:ascii="Consolas" w:hAnsi="Consolas" w:cs="Consolas"/>
          <w:color w:val="000000"/>
          <w:sz w:val="19"/>
          <w:szCs w:val="19"/>
          <w:lang w:val="en-US"/>
        </w:rPr>
        <w:t xml:space="preserve"> = </w:t>
      </w:r>
      <w:proofErr w:type="spellStart"/>
      <w:r w:rsidR="00567EF6" w:rsidRPr="005B23BE">
        <w:rPr>
          <w:rFonts w:ascii="Consolas" w:hAnsi="Consolas" w:cs="Consolas"/>
          <w:color w:val="000000"/>
          <w:sz w:val="19"/>
          <w:szCs w:val="19"/>
          <w:lang w:val="en-US"/>
        </w:rPr>
        <w:t>sC.GetQueryable</w:t>
      </w:r>
      <w:proofErr w:type="spellEnd"/>
      <w:r w:rsidR="00567EF6" w:rsidRPr="005B23BE">
        <w:rPr>
          <w:rFonts w:ascii="Consolas" w:hAnsi="Consolas" w:cs="Consolas"/>
          <w:color w:val="000000"/>
          <w:sz w:val="19"/>
          <w:szCs w:val="19"/>
          <w:lang w:val="en-US"/>
        </w:rPr>
        <w:t>&lt;</w:t>
      </w:r>
      <w:proofErr w:type="spellStart"/>
      <w:r w:rsidR="00567EF6" w:rsidRPr="005B23BE">
        <w:rPr>
          <w:rFonts w:ascii="Consolas" w:hAnsi="Consolas" w:cs="Consolas"/>
          <w:color w:val="2B91AF"/>
          <w:sz w:val="19"/>
          <w:szCs w:val="19"/>
          <w:lang w:val="en-US"/>
        </w:rPr>
        <w:t>SearchResultItem</w:t>
      </w:r>
      <w:proofErr w:type="spellEnd"/>
      <w:r w:rsidR="00567EF6" w:rsidRPr="005B23BE">
        <w:rPr>
          <w:rFonts w:ascii="Consolas" w:hAnsi="Consolas" w:cs="Consolas"/>
          <w:color w:val="000000"/>
          <w:sz w:val="19"/>
          <w:szCs w:val="19"/>
          <w:lang w:val="en-US"/>
        </w:rPr>
        <w:t>&gt;().Where(</w:t>
      </w:r>
      <w:proofErr w:type="spellStart"/>
      <w:r w:rsidR="00567EF6" w:rsidRPr="005B23BE">
        <w:rPr>
          <w:rFonts w:ascii="Consolas" w:hAnsi="Consolas" w:cs="Consolas"/>
          <w:color w:val="000000"/>
          <w:sz w:val="19"/>
          <w:szCs w:val="19"/>
          <w:lang w:val="en-US"/>
        </w:rPr>
        <w:t>i</w:t>
      </w:r>
      <w:proofErr w:type="spellEnd"/>
      <w:r w:rsidRPr="005B23BE">
        <w:rPr>
          <w:rFonts w:ascii="Consolas" w:hAnsi="Consolas" w:cs="Consolas"/>
          <w:color w:val="000000"/>
          <w:sz w:val="19"/>
          <w:szCs w:val="19"/>
          <w:lang w:val="en-US"/>
        </w:rPr>
        <w:t xml:space="preserve"> =&gt; </w:t>
      </w:r>
      <w:r w:rsidR="005B23BE">
        <w:rPr>
          <w:rFonts w:ascii="Consolas" w:hAnsi="Consolas" w:cs="Consolas"/>
          <w:color w:val="000000"/>
          <w:sz w:val="19"/>
          <w:szCs w:val="19"/>
          <w:lang w:val="en-US"/>
        </w:rPr>
        <w:t xml:space="preserve">              </w:t>
      </w:r>
    </w:p>
    <w:p w14:paraId="7F355BCE" w14:textId="17D589FC" w:rsidR="00567EF6" w:rsidRPr="005B23BE" w:rsidRDefault="005B23BE" w:rsidP="005B23BE">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0029236F" w:rsidRPr="005B23BE">
        <w:rPr>
          <w:rFonts w:ascii="Consolas" w:hAnsi="Consolas" w:cs="Consolas"/>
          <w:color w:val="000000"/>
          <w:sz w:val="19"/>
          <w:szCs w:val="19"/>
          <w:lang w:val="en-US"/>
        </w:rPr>
        <w:t>i</w:t>
      </w:r>
      <w:r w:rsidR="00567EF6" w:rsidRPr="005B23BE">
        <w:rPr>
          <w:rFonts w:ascii="Consolas" w:hAnsi="Consolas" w:cs="Consolas"/>
          <w:color w:val="000000"/>
          <w:sz w:val="19"/>
          <w:szCs w:val="19"/>
          <w:lang w:val="en-US"/>
        </w:rPr>
        <w:t>.Content.Contains</w:t>
      </w:r>
      <w:proofErr w:type="spellEnd"/>
      <w:r w:rsidR="00567EF6" w:rsidRPr="005B23BE">
        <w:rPr>
          <w:rFonts w:ascii="Consolas" w:hAnsi="Consolas" w:cs="Consolas"/>
          <w:color w:val="000000"/>
          <w:sz w:val="19"/>
          <w:szCs w:val="19"/>
          <w:lang w:val="en-US"/>
        </w:rPr>
        <w:t>(</w:t>
      </w:r>
      <w:proofErr w:type="gramEnd"/>
      <w:r w:rsidR="00567EF6" w:rsidRPr="005B23BE">
        <w:rPr>
          <w:rFonts w:ascii="Consolas" w:hAnsi="Consolas" w:cs="Consolas"/>
          <w:color w:val="A31515"/>
          <w:sz w:val="19"/>
          <w:szCs w:val="19"/>
          <w:lang w:val="en-US"/>
        </w:rPr>
        <w:t>"</w:t>
      </w:r>
      <w:proofErr w:type="spellStart"/>
      <w:r w:rsidR="00567EF6" w:rsidRPr="005B23BE">
        <w:rPr>
          <w:rFonts w:ascii="Consolas" w:hAnsi="Consolas" w:cs="Consolas"/>
          <w:color w:val="A31515"/>
          <w:sz w:val="19"/>
          <w:szCs w:val="19"/>
          <w:lang w:val="en-US"/>
        </w:rPr>
        <w:t>Datasource</w:t>
      </w:r>
      <w:proofErr w:type="spellEnd"/>
      <w:r w:rsidR="00567EF6" w:rsidRPr="005B23BE">
        <w:rPr>
          <w:rFonts w:ascii="Consolas" w:hAnsi="Consolas" w:cs="Consolas"/>
          <w:color w:val="A31515"/>
          <w:sz w:val="19"/>
          <w:szCs w:val="19"/>
          <w:lang w:val="en-US"/>
        </w:rPr>
        <w:t xml:space="preserve"> Item Text"</w:t>
      </w:r>
      <w:r w:rsidR="00567EF6" w:rsidRPr="005B23BE">
        <w:rPr>
          <w:rFonts w:ascii="Consolas" w:hAnsi="Consolas" w:cs="Consolas"/>
          <w:color w:val="000000"/>
          <w:sz w:val="19"/>
          <w:szCs w:val="19"/>
          <w:lang w:val="en-US"/>
        </w:rPr>
        <w:t>)).Select(</w:t>
      </w:r>
      <w:proofErr w:type="spellStart"/>
      <w:r w:rsidR="00567EF6" w:rsidRPr="005B23BE">
        <w:rPr>
          <w:rFonts w:ascii="Consolas" w:hAnsi="Consolas" w:cs="Consolas"/>
          <w:color w:val="000000"/>
          <w:sz w:val="19"/>
          <w:szCs w:val="19"/>
          <w:lang w:val="en-US"/>
        </w:rPr>
        <w:t>i</w:t>
      </w:r>
      <w:proofErr w:type="spellEnd"/>
      <w:r w:rsidR="00567EF6" w:rsidRPr="005B23BE">
        <w:rPr>
          <w:rFonts w:ascii="Consolas" w:hAnsi="Consolas" w:cs="Consolas"/>
          <w:color w:val="000000"/>
          <w:sz w:val="19"/>
          <w:szCs w:val="19"/>
          <w:lang w:val="en-US"/>
        </w:rPr>
        <w:t xml:space="preserve"> =&gt; </w:t>
      </w:r>
      <w:proofErr w:type="spellStart"/>
      <w:r w:rsidR="00567EF6" w:rsidRPr="005B23BE">
        <w:rPr>
          <w:rFonts w:ascii="Consolas" w:hAnsi="Consolas" w:cs="Consolas"/>
          <w:color w:val="000000"/>
          <w:sz w:val="19"/>
          <w:szCs w:val="19"/>
          <w:lang w:val="en-US"/>
        </w:rPr>
        <w:t>i.GetItem</w:t>
      </w:r>
      <w:proofErr w:type="spellEnd"/>
      <w:r w:rsidR="00567EF6" w:rsidRPr="005B23BE">
        <w:rPr>
          <w:rFonts w:ascii="Consolas" w:hAnsi="Consolas" w:cs="Consolas"/>
          <w:color w:val="000000"/>
          <w:sz w:val="19"/>
          <w:szCs w:val="19"/>
          <w:lang w:val="en-US"/>
        </w:rPr>
        <w:t>());</w:t>
      </w:r>
    </w:p>
    <w:p w14:paraId="00E55046" w14:textId="3B6DEE64" w:rsidR="00567EF6" w:rsidRPr="005B23BE" w:rsidRDefault="00567EF6" w:rsidP="005B23BE">
      <w:pPr>
        <w:pBdr>
          <w:top w:val="single" w:sz="4" w:space="10" w:color="FFFFFF" w:themeColor="background1"/>
          <w:left w:val="single" w:sz="4" w:space="10" w:color="FFFFFF" w:themeColor="background1"/>
          <w:bottom w:val="single" w:sz="4" w:space="10" w:color="FFFFFF" w:themeColor="background1"/>
          <w:right w:val="single" w:sz="4" w:space="10" w:color="FFFFFF" w:themeColor="background1"/>
        </w:pBdr>
        <w:shd w:val="clear" w:color="auto" w:fill="F2F2F2" w:themeFill="background1" w:themeFillShade="F2"/>
        <w:rPr>
          <w:rFonts w:ascii="Consolas" w:hAnsi="Consolas" w:cs="Consolas"/>
          <w:color w:val="000000"/>
          <w:sz w:val="19"/>
          <w:szCs w:val="19"/>
          <w:lang w:val="en-US"/>
        </w:rPr>
      </w:pPr>
      <w:r w:rsidRPr="005B23BE">
        <w:rPr>
          <w:rFonts w:ascii="Consolas" w:hAnsi="Consolas" w:cs="Consolas"/>
          <w:color w:val="000000"/>
          <w:sz w:val="19"/>
          <w:szCs w:val="19"/>
          <w:lang w:val="en-US"/>
        </w:rPr>
        <w:t xml:space="preserve"> </w:t>
      </w:r>
      <w:r w:rsidR="0029236F" w:rsidRPr="005B23BE">
        <w:rPr>
          <w:rFonts w:ascii="Consolas" w:hAnsi="Consolas" w:cs="Consolas"/>
          <w:color w:val="000000"/>
          <w:sz w:val="19"/>
          <w:szCs w:val="19"/>
          <w:lang w:val="en-US"/>
        </w:rPr>
        <w:t>}</w:t>
      </w:r>
    </w:p>
    <w:p w14:paraId="3B51338F" w14:textId="122E7769" w:rsidR="00D153B8" w:rsidRDefault="00512722" w:rsidP="005B23BE">
      <w:pPr>
        <w:pStyle w:val="Heading1"/>
        <w:rPr>
          <w:lang w:val="en-US"/>
        </w:rPr>
      </w:pPr>
      <w:bookmarkStart w:id="8" w:name="_Toc380061066"/>
      <w:r>
        <w:rPr>
          <w:lang w:val="en-US"/>
        </w:rPr>
        <w:t>Implementation Details</w:t>
      </w:r>
      <w:bookmarkEnd w:id="8"/>
    </w:p>
    <w:p w14:paraId="3533BF6E" w14:textId="77777777" w:rsidR="00A17ACD" w:rsidRDefault="00A17ACD" w:rsidP="00D153B8">
      <w:pPr>
        <w:rPr>
          <w:lang w:val="en-US"/>
        </w:rPr>
      </w:pPr>
      <w:r>
        <w:rPr>
          <w:lang w:val="en-US"/>
        </w:rPr>
        <w:t xml:space="preserve">When saving a </w:t>
      </w:r>
      <w:proofErr w:type="spellStart"/>
      <w:r>
        <w:rPr>
          <w:lang w:val="en-US"/>
        </w:rPr>
        <w:t>datasource</w:t>
      </w:r>
      <w:proofErr w:type="spellEnd"/>
      <w:r>
        <w:rPr>
          <w:lang w:val="en-US"/>
        </w:rPr>
        <w:t xml:space="preserve"> item, the item is </w:t>
      </w:r>
      <w:proofErr w:type="spellStart"/>
      <w:r>
        <w:rPr>
          <w:lang w:val="en-US"/>
        </w:rPr>
        <w:t>reindexed</w:t>
      </w:r>
      <w:proofErr w:type="spellEnd"/>
      <w:r>
        <w:rPr>
          <w:lang w:val="en-US"/>
        </w:rPr>
        <w:t xml:space="preserve"> and the </w:t>
      </w:r>
      <w:proofErr w:type="spellStart"/>
      <w:r w:rsidRPr="00AF64C0">
        <w:rPr>
          <w:rStyle w:val="Code"/>
        </w:rPr>
        <w:t>GetDependencies</w:t>
      </w:r>
      <w:proofErr w:type="spellEnd"/>
      <w:r>
        <w:rPr>
          <w:lang w:val="en-US"/>
        </w:rPr>
        <w:t xml:space="preserve"> pipeline is triggered which gather</w:t>
      </w:r>
      <w:r w:rsidR="0054722E">
        <w:rPr>
          <w:lang w:val="en-US"/>
        </w:rPr>
        <w:t>s</w:t>
      </w:r>
      <w:r>
        <w:rPr>
          <w:lang w:val="en-US"/>
        </w:rPr>
        <w:t xml:space="preserve"> all the pages referencing this item and which have to be </w:t>
      </w:r>
      <w:proofErr w:type="spellStart"/>
      <w:r>
        <w:rPr>
          <w:lang w:val="en-US"/>
        </w:rPr>
        <w:t>reindexed</w:t>
      </w:r>
      <w:proofErr w:type="spellEnd"/>
      <w:r>
        <w:rPr>
          <w:lang w:val="en-US"/>
        </w:rPr>
        <w:t>.</w:t>
      </w:r>
    </w:p>
    <w:p w14:paraId="1D43A792" w14:textId="441D7AE8" w:rsidR="00512722" w:rsidRDefault="005068A9" w:rsidP="00D153B8">
      <w:pPr>
        <w:rPr>
          <w:lang w:val="en-US"/>
        </w:rPr>
      </w:pPr>
      <w:r>
        <w:rPr>
          <w:lang w:val="en-US"/>
        </w:rPr>
        <w:t>The module write</w:t>
      </w:r>
      <w:r w:rsidR="00731E0C">
        <w:rPr>
          <w:lang w:val="en-US"/>
        </w:rPr>
        <w:t>s</w:t>
      </w:r>
      <w:r>
        <w:rPr>
          <w:lang w:val="en-US"/>
        </w:rPr>
        <w:t xml:space="preserve"> the result of his indexation into the </w:t>
      </w:r>
      <w:r w:rsidRPr="005B23BE">
        <w:rPr>
          <w:rStyle w:val="Code"/>
        </w:rPr>
        <w:t>_content</w:t>
      </w:r>
      <w:r>
        <w:rPr>
          <w:lang w:val="en-US"/>
        </w:rPr>
        <w:t xml:space="preserve"> field</w:t>
      </w:r>
      <w:r w:rsidR="00F4383B">
        <w:rPr>
          <w:lang w:val="en-US"/>
        </w:rPr>
        <w:t xml:space="preserve"> of the</w:t>
      </w:r>
      <w:r w:rsidR="00731E0C">
        <w:rPr>
          <w:lang w:val="en-US"/>
        </w:rPr>
        <w:t xml:space="preserve"> Sitecore</w:t>
      </w:r>
      <w:r w:rsidR="00F4383B">
        <w:rPr>
          <w:lang w:val="en-US"/>
        </w:rPr>
        <w:t xml:space="preserve"> Lucene index.</w:t>
      </w:r>
      <w:r w:rsidR="00520A33">
        <w:rPr>
          <w:lang w:val="en-US"/>
        </w:rPr>
        <w:t xml:space="preserve"> In Sitecore</w:t>
      </w:r>
      <w:r w:rsidR="00731E0C">
        <w:rPr>
          <w:lang w:val="en-US"/>
        </w:rPr>
        <w:t xml:space="preserve"> index configuration</w:t>
      </w:r>
      <w:r w:rsidR="000771BE">
        <w:rPr>
          <w:lang w:val="en-US"/>
        </w:rPr>
        <w:t>,</w:t>
      </w:r>
      <w:r w:rsidR="00520A33">
        <w:rPr>
          <w:lang w:val="en-US"/>
        </w:rPr>
        <w:t xml:space="preserve"> b</w:t>
      </w:r>
      <w:r w:rsidR="00F4383B">
        <w:rPr>
          <w:lang w:val="en-US"/>
        </w:rPr>
        <w:t>y default</w:t>
      </w:r>
      <w:r w:rsidR="000771BE">
        <w:rPr>
          <w:lang w:val="en-US"/>
        </w:rPr>
        <w:t>,</w:t>
      </w:r>
      <w:r w:rsidR="00F4383B">
        <w:rPr>
          <w:lang w:val="en-US"/>
        </w:rPr>
        <w:t xml:space="preserve"> </w:t>
      </w:r>
      <w:r w:rsidR="00F4383B" w:rsidRPr="005B23BE">
        <w:rPr>
          <w:rStyle w:val="Code"/>
        </w:rPr>
        <w:t>_content</w:t>
      </w:r>
      <w:r w:rsidR="00731E0C">
        <w:rPr>
          <w:lang w:val="en-US"/>
        </w:rPr>
        <w:t xml:space="preserve"> is a </w:t>
      </w:r>
      <w:r w:rsidR="00E57121">
        <w:rPr>
          <w:lang w:val="en-US"/>
        </w:rPr>
        <w:t>calculated f</w:t>
      </w:r>
      <w:r w:rsidR="00F4383B">
        <w:rPr>
          <w:lang w:val="en-US"/>
        </w:rPr>
        <w:t xml:space="preserve">ield handled by the class </w:t>
      </w:r>
      <w:proofErr w:type="spellStart"/>
      <w:r w:rsidRPr="005B23BE">
        <w:rPr>
          <w:rStyle w:val="Code"/>
        </w:rPr>
        <w:t>MediaItemContentExtractor</w:t>
      </w:r>
      <w:proofErr w:type="spellEnd"/>
      <w:r w:rsidR="00F4383B">
        <w:rPr>
          <w:lang w:val="en-US"/>
        </w:rPr>
        <w:t>. This class i</w:t>
      </w:r>
      <w:r w:rsidR="00520A33">
        <w:rPr>
          <w:lang w:val="en-US"/>
        </w:rPr>
        <w:t xml:space="preserve">ndexes the content of the document </w:t>
      </w:r>
      <w:r w:rsidR="00731E0C">
        <w:rPr>
          <w:lang w:val="en-US"/>
        </w:rPr>
        <w:t>from</w:t>
      </w:r>
      <w:r w:rsidR="00520A33">
        <w:rPr>
          <w:lang w:val="en-US"/>
        </w:rPr>
        <w:t xml:space="preserve"> a media item</w:t>
      </w:r>
      <w:r w:rsidR="00492F2B">
        <w:rPr>
          <w:lang w:val="en-US"/>
        </w:rPr>
        <w:t>.</w:t>
      </w:r>
      <w:r w:rsidR="00520A33">
        <w:rPr>
          <w:lang w:val="en-US"/>
        </w:rPr>
        <w:t xml:space="preserve"> </w:t>
      </w:r>
      <w:r w:rsidR="00E57121">
        <w:rPr>
          <w:lang w:val="en-US"/>
        </w:rPr>
        <w:t xml:space="preserve">This module overrides this setting but still calls the </w:t>
      </w:r>
      <w:proofErr w:type="spellStart"/>
      <w:r w:rsidR="00E57121" w:rsidRPr="005B23BE">
        <w:rPr>
          <w:rStyle w:val="Code"/>
        </w:rPr>
        <w:t>MediaItemContentExtractor</w:t>
      </w:r>
      <w:proofErr w:type="spellEnd"/>
      <w:r w:rsidR="00520A33">
        <w:rPr>
          <w:lang w:val="en-US"/>
        </w:rPr>
        <w:t xml:space="preserve"> </w:t>
      </w:r>
      <w:r w:rsidR="00E57121">
        <w:rPr>
          <w:lang w:val="en-US"/>
        </w:rPr>
        <w:t>class if the item indexed is a media item.</w:t>
      </w:r>
    </w:p>
    <w:p w14:paraId="47803FE4" w14:textId="3A00F42B" w:rsidR="00492F2B" w:rsidRDefault="00C92C42" w:rsidP="005B23BE">
      <w:pPr>
        <w:pStyle w:val="Heading1"/>
        <w:rPr>
          <w:lang w:val="en-US"/>
        </w:rPr>
      </w:pPr>
      <w:bookmarkStart w:id="9" w:name="_Toc380061067"/>
      <w:r>
        <w:rPr>
          <w:lang w:val="en-US"/>
        </w:rPr>
        <w:t>Known</w:t>
      </w:r>
      <w:r w:rsidR="002D5320">
        <w:rPr>
          <w:lang w:val="en-US"/>
        </w:rPr>
        <w:t xml:space="preserve"> Limitations</w:t>
      </w:r>
      <w:r w:rsidR="00E57121">
        <w:rPr>
          <w:lang w:val="en-US"/>
        </w:rPr>
        <w:t xml:space="preserve"> and Future Improvements</w:t>
      </w:r>
      <w:bookmarkEnd w:id="9"/>
    </w:p>
    <w:p w14:paraId="1E1FDBFB" w14:textId="43700F28" w:rsidR="00D153B8" w:rsidRDefault="00A17ACD" w:rsidP="00D153B8">
      <w:pPr>
        <w:rPr>
          <w:lang w:val="en-US"/>
        </w:rPr>
      </w:pPr>
      <w:r>
        <w:rPr>
          <w:lang w:val="en-US"/>
        </w:rPr>
        <w:t>Here are some of the know limitations and possible improvements for this module</w:t>
      </w:r>
      <w:r w:rsidR="00D153B8">
        <w:rPr>
          <w:lang w:val="en-US"/>
        </w:rPr>
        <w:t xml:space="preserve">: </w:t>
      </w:r>
    </w:p>
    <w:p w14:paraId="4746F0F8" w14:textId="037F339E" w:rsidR="005068A9" w:rsidRPr="002D5320" w:rsidRDefault="00E57121" w:rsidP="005B23BE">
      <w:pPr>
        <w:pStyle w:val="Bullet"/>
      </w:pPr>
      <w:r>
        <w:t xml:space="preserve">The author cannot </w:t>
      </w:r>
      <w:r w:rsidR="005068A9" w:rsidRPr="003B4799">
        <w:t xml:space="preserve">specify for each </w:t>
      </w:r>
      <w:r>
        <w:t>rendering component</w:t>
      </w:r>
      <w:r w:rsidRPr="003B4799">
        <w:t xml:space="preserve"> </w:t>
      </w:r>
      <w:r w:rsidR="005068A9" w:rsidRPr="002D5320">
        <w:t>which field to index (Maybe in a future version)</w:t>
      </w:r>
    </w:p>
    <w:p w14:paraId="4D3A7A4F" w14:textId="41EBEACC" w:rsidR="0054722E" w:rsidRPr="003B4799" w:rsidRDefault="00567EF6" w:rsidP="005B23BE">
      <w:pPr>
        <w:pStyle w:val="Bullet"/>
      </w:pPr>
      <w:r>
        <w:t xml:space="preserve">The Build query feature on the </w:t>
      </w:r>
      <w:proofErr w:type="spellStart"/>
      <w:r>
        <w:t>Datasource</w:t>
      </w:r>
      <w:proofErr w:type="spellEnd"/>
      <w:r>
        <w:t xml:space="preserve"> is not supported.</w:t>
      </w:r>
      <w:r w:rsidR="0029236F">
        <w:t xml:space="preserve"> (</w:t>
      </w:r>
      <w:proofErr w:type="spellStart"/>
      <w:r w:rsidR="0029236F">
        <w:t>LinkDatabase</w:t>
      </w:r>
      <w:proofErr w:type="spellEnd"/>
      <w:r w:rsidR="0029236F">
        <w:t xml:space="preserve"> does not contains the result of a query)</w:t>
      </w:r>
      <w:r>
        <w:t xml:space="preserve">  </w:t>
      </w:r>
    </w:p>
    <w:p w14:paraId="26B8C43D" w14:textId="77777777" w:rsidR="0029236F" w:rsidRDefault="0029236F">
      <w:pPr>
        <w:rPr>
          <w:rFonts w:asciiTheme="majorHAnsi" w:eastAsiaTheme="majorEastAsia" w:hAnsiTheme="majorHAnsi" w:cstheme="majorBidi"/>
          <w:caps/>
          <w:spacing w:val="10"/>
          <w:sz w:val="36"/>
          <w:szCs w:val="36"/>
          <w:lang w:val="en-US"/>
        </w:rPr>
      </w:pPr>
      <w:r>
        <w:rPr>
          <w:lang w:val="en-US"/>
        </w:rPr>
        <w:lastRenderedPageBreak/>
        <w:br w:type="page"/>
      </w:r>
    </w:p>
    <w:p w14:paraId="577300BD" w14:textId="6C9B8E8E" w:rsidR="0054722E" w:rsidRDefault="0054722E" w:rsidP="0054722E">
      <w:pPr>
        <w:pStyle w:val="Heading1"/>
        <w:rPr>
          <w:lang w:val="en-US"/>
        </w:rPr>
      </w:pPr>
      <w:bookmarkStart w:id="10" w:name="_Toc380061068"/>
      <w:r>
        <w:rPr>
          <w:lang w:val="en-US"/>
        </w:rPr>
        <w:lastRenderedPageBreak/>
        <w:t>Special Thanks &amp; References</w:t>
      </w:r>
      <w:bookmarkEnd w:id="10"/>
    </w:p>
    <w:p w14:paraId="71F03CE8" w14:textId="77777777" w:rsidR="0054722E" w:rsidRDefault="0054722E" w:rsidP="0054722E">
      <w:pPr>
        <w:rPr>
          <w:lang w:val="en-US"/>
        </w:rPr>
      </w:pPr>
      <w:r>
        <w:rPr>
          <w:lang w:val="en-US"/>
        </w:rPr>
        <w:t xml:space="preserve">Blog, projects, persons who helped during the development of the module: </w:t>
      </w:r>
    </w:p>
    <w:p w14:paraId="285D7FDA" w14:textId="77777777" w:rsidR="0054722E" w:rsidRPr="005B23BE" w:rsidRDefault="0054722E" w:rsidP="005B23BE">
      <w:pPr>
        <w:pStyle w:val="Bullet"/>
        <w:rPr>
          <w:lang w:val="fr-BE"/>
        </w:rPr>
      </w:pPr>
      <w:r w:rsidRPr="005B23BE">
        <w:rPr>
          <w:b/>
          <w:lang w:val="fr-BE"/>
        </w:rPr>
        <w:t xml:space="preserve">Content Usage </w:t>
      </w:r>
      <w:proofErr w:type="spellStart"/>
      <w:r w:rsidRPr="005B23BE">
        <w:rPr>
          <w:b/>
          <w:lang w:val="fr-BE"/>
        </w:rPr>
        <w:t>Tool</w:t>
      </w:r>
      <w:proofErr w:type="spellEnd"/>
      <w:r w:rsidRPr="005B23BE">
        <w:rPr>
          <w:lang w:val="fr-BE"/>
        </w:rPr>
        <w:t xml:space="preserve"> –  </w:t>
      </w:r>
      <w:hyperlink r:id="rId12" w:history="1">
        <w:r w:rsidRPr="00AF64C0">
          <w:rPr>
            <w:rStyle w:val="Hyperlink"/>
            <w:lang w:val="fr-BE"/>
          </w:rPr>
          <w:t>https://github.com/team-orange/sitecore-content-usage-tools</w:t>
        </w:r>
      </w:hyperlink>
      <w:r w:rsidRPr="005B23BE">
        <w:rPr>
          <w:lang w:val="fr-BE"/>
        </w:rPr>
        <w:t xml:space="preserve"> </w:t>
      </w:r>
    </w:p>
    <w:p w14:paraId="25FE9382" w14:textId="77777777" w:rsidR="0054722E" w:rsidRPr="00AF64C0" w:rsidRDefault="0054722E" w:rsidP="005B23BE">
      <w:pPr>
        <w:pStyle w:val="Bullet"/>
      </w:pPr>
      <w:r w:rsidRPr="00AF64C0">
        <w:rPr>
          <w:b/>
        </w:rPr>
        <w:t>Techopria414</w:t>
      </w:r>
      <w:r>
        <w:rPr>
          <w:b/>
        </w:rPr>
        <w:t xml:space="preserve"> blog</w:t>
      </w:r>
      <w:r w:rsidRPr="00AF64C0">
        <w:t xml:space="preserve"> –  </w:t>
      </w:r>
      <w:hyperlink r:id="rId13" w:history="1">
        <w:r w:rsidRPr="00AF64C0">
          <w:rPr>
            <w:rStyle w:val="Hyperlink"/>
          </w:rPr>
          <w:t>http://www.techphoria414.com/Blog/2013/November/Sitecore-7-Computed-Fields-All-Templates-and-Datasource-Content</w:t>
        </w:r>
      </w:hyperlink>
      <w:r w:rsidRPr="00AF64C0">
        <w:t xml:space="preserve"> </w:t>
      </w:r>
    </w:p>
    <w:p w14:paraId="326D9661" w14:textId="5F4B7385" w:rsidR="00186D98" w:rsidRDefault="0054722E" w:rsidP="005B23BE">
      <w:pPr>
        <w:pStyle w:val="Bullet"/>
      </w:pPr>
      <w:r w:rsidRPr="003B4799">
        <w:rPr>
          <w:b/>
        </w:rPr>
        <w:t>Jeremy Coste</w:t>
      </w:r>
      <w:r w:rsidRPr="00186D98">
        <w:t>, for the brainstorming</w:t>
      </w:r>
      <w:r w:rsidR="0029236F">
        <w:t>,</w:t>
      </w:r>
      <w:r w:rsidRPr="00186D98">
        <w:t xml:space="preserve"> the idea </w:t>
      </w:r>
      <w:r w:rsidR="0029236F">
        <w:t>and the review</w:t>
      </w:r>
    </w:p>
    <w:p w14:paraId="312ECAE6" w14:textId="77777777" w:rsidR="00186D98" w:rsidRDefault="0054722E" w:rsidP="005B23BE">
      <w:pPr>
        <w:pStyle w:val="Bullet"/>
      </w:pPr>
      <w:r w:rsidRPr="003B4799">
        <w:rPr>
          <w:b/>
        </w:rPr>
        <w:t xml:space="preserve">Robin </w:t>
      </w:r>
      <w:proofErr w:type="spellStart"/>
      <w:r w:rsidRPr="003B4799">
        <w:rPr>
          <w:b/>
        </w:rPr>
        <w:t>Hermanussen</w:t>
      </w:r>
      <w:proofErr w:type="spellEnd"/>
      <w:r w:rsidRPr="00186D98">
        <w:t xml:space="preserve"> </w:t>
      </w:r>
      <w:proofErr w:type="gramStart"/>
      <w:r w:rsidRPr="00186D98">
        <w:t xml:space="preserve">( </w:t>
      </w:r>
      <w:proofErr w:type="gramEnd"/>
      <w:hyperlink r:id="rId14" w:history="1">
        <w:r w:rsidRPr="003B4799">
          <w:rPr>
            <w:rStyle w:val="Hyperlink"/>
          </w:rPr>
          <w:t>http://hermanussen.eu/site</w:t>
        </w:r>
        <w:r w:rsidRPr="00186D98">
          <w:rPr>
            <w:rStyle w:val="Hyperlink"/>
          </w:rPr>
          <w:t>core/wordpress</w:t>
        </w:r>
      </w:hyperlink>
      <w:r w:rsidRPr="00186D98">
        <w:t xml:space="preserve"> ), for his help during the development (</w:t>
      </w:r>
      <w:proofErr w:type="spellStart"/>
      <w:r w:rsidRPr="00186D98">
        <w:rPr>
          <w:b/>
        </w:rPr>
        <w:t>z</w:t>
      </w:r>
      <w:r w:rsidRPr="00186D98">
        <w:t>DatasourceIndexer.config</w:t>
      </w:r>
      <w:proofErr w:type="spellEnd"/>
      <w:r w:rsidRPr="00186D98">
        <w:t xml:space="preserve"> !!)</w:t>
      </w:r>
    </w:p>
    <w:p w14:paraId="605099F0" w14:textId="77777777" w:rsidR="008C0756" w:rsidRPr="005068A9" w:rsidRDefault="008C0756" w:rsidP="005B23BE">
      <w:pPr>
        <w:pStyle w:val="ListParagraph"/>
        <w:rPr>
          <w:lang w:val="en-US"/>
        </w:rPr>
      </w:pPr>
    </w:p>
    <w:sectPr w:rsidR="008C0756" w:rsidRPr="005068A9" w:rsidSect="005B23BE">
      <w:footerReference w:type="default" r:id="rId15"/>
      <w:pgSz w:w="11906" w:h="16838"/>
      <w:pgMar w:top="1417" w:right="1417" w:bottom="1417" w:left="1417" w:header="708" w:footer="33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Coste Jeremy" w:date="2014-02-12T17:02:00Z" w:initials="CJ">
    <w:p w14:paraId="1AAE121B" w14:textId="77777777" w:rsidR="00322E98" w:rsidRPr="00F97CF5" w:rsidRDefault="00322E98">
      <w:pPr>
        <w:pStyle w:val="CommentText"/>
        <w:rPr>
          <w:lang w:val="en-US"/>
        </w:rPr>
      </w:pPr>
      <w:r>
        <w:rPr>
          <w:rStyle w:val="CommentReference"/>
        </w:rPr>
        <w:annotationRef/>
      </w:r>
      <w:r w:rsidRPr="00F97CF5">
        <w:rPr>
          <w:lang w:val="en-US"/>
        </w:rPr>
        <w:t>Screenshot hard to read</w:t>
      </w:r>
    </w:p>
  </w:comment>
  <w:comment w:id="7" w:author="Coste Jeremy" w:date="2014-02-13T01:27:00Z" w:initials="CJ">
    <w:p w14:paraId="54BEB62D" w14:textId="77777777" w:rsidR="0054722E" w:rsidRPr="0054722E" w:rsidRDefault="0054722E">
      <w:pPr>
        <w:pStyle w:val="CommentText"/>
        <w:rPr>
          <w:lang w:val="en-US"/>
        </w:rPr>
      </w:pPr>
      <w:r>
        <w:rPr>
          <w:rStyle w:val="CommentReference"/>
        </w:rPr>
        <w:annotationRef/>
      </w:r>
      <w:r w:rsidRPr="0054722E">
        <w:rPr>
          <w:lang w:val="en-US"/>
        </w:rPr>
        <w:t>Missing example and or explanation on how to sea</w:t>
      </w:r>
      <w:r>
        <w:rPr>
          <w:lang w:val="en-US"/>
        </w:rPr>
        <w:t>rch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AE121B" w15:done="0"/>
  <w15:commentEx w15:paraId="54BEB6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C1D5E" w14:textId="77777777" w:rsidR="002F5D0F" w:rsidRDefault="002F5D0F" w:rsidP="00186D98">
      <w:pPr>
        <w:spacing w:after="0" w:line="240" w:lineRule="auto"/>
      </w:pPr>
      <w:r>
        <w:separator/>
      </w:r>
    </w:p>
  </w:endnote>
  <w:endnote w:type="continuationSeparator" w:id="0">
    <w:p w14:paraId="40848012" w14:textId="77777777" w:rsidR="002F5D0F" w:rsidRDefault="002F5D0F" w:rsidP="00186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D0497" w14:textId="1037CEDB" w:rsidR="005E02D0" w:rsidRPr="005B23BE" w:rsidRDefault="00A04892" w:rsidP="005B23BE">
    <w:pPr>
      <w:pBdr>
        <w:left w:val="single" w:sz="12" w:space="11" w:color="375C99" w:themeColor="accent1"/>
      </w:pBdr>
      <w:tabs>
        <w:tab w:val="right" w:pos="8222"/>
      </w:tabs>
      <w:spacing w:before="240" w:after="0"/>
      <w:rPr>
        <w:rFonts w:asciiTheme="majorHAnsi" w:eastAsiaTheme="majorEastAsia" w:hAnsiTheme="majorHAnsi" w:cstheme="majorBidi"/>
        <w:color w:val="375C99" w:themeColor="accent1"/>
        <w:sz w:val="26"/>
        <w:szCs w:val="26"/>
      </w:rPr>
    </w:pPr>
    <w:r w:rsidRPr="005B23BE">
      <w:rPr>
        <w:noProof/>
        <w:color w:val="39647F" w:themeColor="text2"/>
        <w:lang w:eastAsia="nl-BE"/>
      </w:rPr>
      <w:drawing>
        <wp:anchor distT="0" distB="0" distL="114300" distR="114300" simplePos="0" relativeHeight="251659264" behindDoc="0" locked="0" layoutInCell="1" allowOverlap="1" wp14:anchorId="101DA9CF" wp14:editId="5D082FCE">
          <wp:simplePos x="0" y="0"/>
          <wp:positionH relativeFrom="margin">
            <wp:posOffset>5356225</wp:posOffset>
          </wp:positionH>
          <wp:positionV relativeFrom="paragraph">
            <wp:posOffset>10160</wp:posOffset>
          </wp:positionV>
          <wp:extent cx="404974" cy="429895"/>
          <wp:effectExtent l="0" t="0" r="0" b="8255"/>
          <wp:wrapNone/>
          <wp:docPr id="4" name="Picture 4" descr="S-sidewalk-cop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idewalk-copy cop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4974" cy="429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E02D0" w:rsidRPr="005B23BE">
      <w:rPr>
        <w:rFonts w:asciiTheme="majorHAnsi" w:eastAsiaTheme="majorEastAsia" w:hAnsiTheme="majorHAnsi" w:cstheme="majorBidi"/>
        <w:color w:val="39647F" w:themeColor="text2"/>
        <w:sz w:val="26"/>
        <w:szCs w:val="26"/>
      </w:rPr>
      <w:fldChar w:fldCharType="begin"/>
    </w:r>
    <w:r w:rsidR="005E02D0" w:rsidRPr="005B23BE">
      <w:rPr>
        <w:rFonts w:asciiTheme="majorHAnsi" w:eastAsiaTheme="majorEastAsia" w:hAnsiTheme="majorHAnsi" w:cstheme="majorBidi"/>
        <w:color w:val="39647F" w:themeColor="text2"/>
        <w:sz w:val="26"/>
        <w:szCs w:val="26"/>
      </w:rPr>
      <w:instrText xml:space="preserve"> PAGE   \* MERGEFORMAT </w:instrText>
    </w:r>
    <w:r w:rsidR="005E02D0" w:rsidRPr="005B23BE">
      <w:rPr>
        <w:rFonts w:asciiTheme="majorHAnsi" w:eastAsiaTheme="majorEastAsia" w:hAnsiTheme="majorHAnsi" w:cstheme="majorBidi"/>
        <w:color w:val="39647F" w:themeColor="text2"/>
        <w:sz w:val="26"/>
        <w:szCs w:val="26"/>
      </w:rPr>
      <w:fldChar w:fldCharType="separate"/>
    </w:r>
    <w:r w:rsidR="00DA1220">
      <w:rPr>
        <w:rFonts w:asciiTheme="majorHAnsi" w:eastAsiaTheme="majorEastAsia" w:hAnsiTheme="majorHAnsi" w:cstheme="majorBidi"/>
        <w:noProof/>
        <w:color w:val="39647F" w:themeColor="text2"/>
        <w:sz w:val="26"/>
        <w:szCs w:val="26"/>
      </w:rPr>
      <w:t>2</w:t>
    </w:r>
    <w:r w:rsidR="005E02D0" w:rsidRPr="005B23BE">
      <w:rPr>
        <w:rFonts w:asciiTheme="majorHAnsi" w:eastAsiaTheme="majorEastAsia" w:hAnsiTheme="majorHAnsi" w:cstheme="majorBidi"/>
        <w:noProof/>
        <w:color w:val="39647F" w:themeColor="text2"/>
        <w:sz w:val="26"/>
        <w:szCs w:val="26"/>
      </w:rPr>
      <w:fldChar w:fldCharType="end"/>
    </w:r>
    <w:r w:rsidR="00037FE7" w:rsidRPr="005B23BE">
      <w:rPr>
        <w:rFonts w:asciiTheme="majorHAnsi" w:eastAsiaTheme="majorEastAsia" w:hAnsiTheme="majorHAnsi" w:cstheme="majorBidi"/>
        <w:noProof/>
        <w:color w:val="375C99" w:themeColor="accent1"/>
        <w:sz w:val="26"/>
        <w:szCs w:val="26"/>
      </w:rPr>
      <w:tab/>
    </w:r>
    <w:sdt>
      <w:sdtPr>
        <w:rPr>
          <w:rFonts w:asciiTheme="majorHAnsi" w:eastAsiaTheme="majorEastAsia" w:hAnsiTheme="majorHAnsi" w:cstheme="majorBidi"/>
          <w:noProof/>
          <w:color w:val="39647F" w:themeColor="text2"/>
          <w:sz w:val="22"/>
          <w:szCs w:val="22"/>
        </w:rPr>
        <w:alias w:val="Title"/>
        <w:tag w:val=""/>
        <w:id w:val="1698733279"/>
        <w:placeholder>
          <w:docPart w:val="FD4E417C9E754FB988863AAF3B52288D"/>
        </w:placeholder>
        <w:dataBinding w:prefixMappings="xmlns:ns0='http://purl.org/dc/elements/1.1/' xmlns:ns1='http://schemas.openxmlformats.org/package/2006/metadata/core-properties' " w:xpath="/ns1:coreProperties[1]/ns0:title[1]" w:storeItemID="{6C3C8BC8-F283-45AE-878A-BAB7291924A1}"/>
        <w:text/>
      </w:sdtPr>
      <w:sdtEndPr/>
      <w:sdtContent>
        <w:r w:rsidR="00037FE7" w:rsidRPr="005B23BE">
          <w:rPr>
            <w:rFonts w:asciiTheme="majorHAnsi" w:eastAsiaTheme="majorEastAsia" w:hAnsiTheme="majorHAnsi" w:cstheme="majorBidi"/>
            <w:noProof/>
            <w:color w:val="39647F" w:themeColor="text2"/>
            <w:sz w:val="22"/>
            <w:szCs w:val="22"/>
          </w:rPr>
          <w:t>Sitecore Datasource Index</w:t>
        </w:r>
        <w:r w:rsidR="005B23BE">
          <w:rPr>
            <w:rFonts w:asciiTheme="majorHAnsi" w:eastAsiaTheme="majorEastAsia" w:hAnsiTheme="majorHAnsi" w:cstheme="majorBidi"/>
            <w:noProof/>
            <w:color w:val="39647F" w:themeColor="text2"/>
            <w:sz w:val="22"/>
            <w:szCs w:val="22"/>
          </w:rPr>
          <w:t>er</w:t>
        </w:r>
        <w:r w:rsidR="000D0782" w:rsidRPr="005B23BE">
          <w:rPr>
            <w:rFonts w:asciiTheme="majorHAnsi" w:eastAsiaTheme="majorEastAsia" w:hAnsiTheme="majorHAnsi" w:cstheme="majorBidi"/>
            <w:noProof/>
            <w:color w:val="39647F" w:themeColor="text2"/>
            <w:sz w:val="22"/>
            <w:szCs w:val="22"/>
          </w:rPr>
          <w:t xml:space="preserve"> Module</w:t>
        </w:r>
      </w:sdtContent>
    </w:sdt>
  </w:p>
  <w:p w14:paraId="014611EA" w14:textId="77777777" w:rsidR="005E02D0" w:rsidRDefault="005E0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C32204" w14:textId="77777777" w:rsidR="002F5D0F" w:rsidRDefault="002F5D0F" w:rsidP="00186D98">
      <w:pPr>
        <w:spacing w:after="0" w:line="240" w:lineRule="auto"/>
      </w:pPr>
      <w:r>
        <w:separator/>
      </w:r>
    </w:p>
  </w:footnote>
  <w:footnote w:type="continuationSeparator" w:id="0">
    <w:p w14:paraId="0DC40344" w14:textId="77777777" w:rsidR="002F5D0F" w:rsidRDefault="002F5D0F" w:rsidP="00186D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B6808"/>
    <w:multiLevelType w:val="hybridMultilevel"/>
    <w:tmpl w:val="9CCA701A"/>
    <w:lvl w:ilvl="0" w:tplc="FC1418E6">
      <w:start w:val="1"/>
      <w:numFmt w:val="bullet"/>
      <w:lvlText w:val="-"/>
      <w:lvlJc w:val="left"/>
      <w:pPr>
        <w:ind w:left="720" w:hanging="360"/>
      </w:pPr>
      <w:rPr>
        <w:rFonts w:ascii="Calibri" w:eastAsiaTheme="minorEastAsia"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E4A1C1B"/>
    <w:multiLevelType w:val="hybridMultilevel"/>
    <w:tmpl w:val="1D26B6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4CF64E43"/>
    <w:multiLevelType w:val="hybridMultilevel"/>
    <w:tmpl w:val="665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A1D62"/>
    <w:multiLevelType w:val="hybridMultilevel"/>
    <w:tmpl w:val="38E651D8"/>
    <w:lvl w:ilvl="0" w:tplc="F22297AC">
      <w:start w:val="1"/>
      <w:numFmt w:val="bullet"/>
      <w:pStyle w:val="Bullet"/>
      <w:lvlText w:val=""/>
      <w:lvlJc w:val="left"/>
      <w:pPr>
        <w:ind w:left="720" w:hanging="360"/>
      </w:pPr>
      <w:rPr>
        <w:rFonts w:ascii="Wingdings" w:hAnsi="Wingdings" w:hint="default"/>
        <w:color w:val="92D050" w:themeColor="accent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1D605D"/>
    <w:multiLevelType w:val="hybridMultilevel"/>
    <w:tmpl w:val="8976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3"/>
    <w:lvlOverride w:ilvl="0">
      <w:startOverride w:val="1"/>
    </w:lvlOverride>
  </w:num>
  <w:num w:numId="7">
    <w:abstractNumId w:val="3"/>
    <w:lvlOverride w:ilvl="0">
      <w:startOverride w:val="1"/>
    </w:lvlOverride>
  </w:num>
  <w:num w:numId="8">
    <w:abstractNumId w:val="3"/>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ste Jeremy">
    <w15:presenceInfo w15:providerId="AD" w15:userId="S-1-5-21-63320618-559944057-1593591996-50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56"/>
    <w:rsid w:val="0000436F"/>
    <w:rsid w:val="00005854"/>
    <w:rsid w:val="0003180F"/>
    <w:rsid w:val="00037FE7"/>
    <w:rsid w:val="000771BE"/>
    <w:rsid w:val="000A3FA4"/>
    <w:rsid w:val="000A60A0"/>
    <w:rsid w:val="000B483A"/>
    <w:rsid w:val="000D0782"/>
    <w:rsid w:val="00156489"/>
    <w:rsid w:val="00162C4E"/>
    <w:rsid w:val="00186D98"/>
    <w:rsid w:val="001C5E26"/>
    <w:rsid w:val="0021127E"/>
    <w:rsid w:val="002301F2"/>
    <w:rsid w:val="0029236F"/>
    <w:rsid w:val="00292A56"/>
    <w:rsid w:val="00296EE3"/>
    <w:rsid w:val="002C0651"/>
    <w:rsid w:val="002D5320"/>
    <w:rsid w:val="002F5D0F"/>
    <w:rsid w:val="00322E98"/>
    <w:rsid w:val="003B4799"/>
    <w:rsid w:val="003E32DD"/>
    <w:rsid w:val="003F159F"/>
    <w:rsid w:val="00416EA0"/>
    <w:rsid w:val="00421713"/>
    <w:rsid w:val="00492F2B"/>
    <w:rsid w:val="004D2619"/>
    <w:rsid w:val="005068A9"/>
    <w:rsid w:val="00512722"/>
    <w:rsid w:val="00520A33"/>
    <w:rsid w:val="0054722E"/>
    <w:rsid w:val="0056175E"/>
    <w:rsid w:val="00567EF6"/>
    <w:rsid w:val="005B23BE"/>
    <w:rsid w:val="005E02D0"/>
    <w:rsid w:val="00603D23"/>
    <w:rsid w:val="006F70AA"/>
    <w:rsid w:val="00723852"/>
    <w:rsid w:val="00731E0C"/>
    <w:rsid w:val="00876C40"/>
    <w:rsid w:val="008B0239"/>
    <w:rsid w:val="008C0756"/>
    <w:rsid w:val="008E68B2"/>
    <w:rsid w:val="009F063E"/>
    <w:rsid w:val="00A04892"/>
    <w:rsid w:val="00A17ACD"/>
    <w:rsid w:val="00A233DA"/>
    <w:rsid w:val="00A95A4F"/>
    <w:rsid w:val="00AE16AD"/>
    <w:rsid w:val="00B36A76"/>
    <w:rsid w:val="00BB0E32"/>
    <w:rsid w:val="00C0012C"/>
    <w:rsid w:val="00C92C42"/>
    <w:rsid w:val="00CE6A1B"/>
    <w:rsid w:val="00CF3260"/>
    <w:rsid w:val="00D153B8"/>
    <w:rsid w:val="00D80A49"/>
    <w:rsid w:val="00DA1220"/>
    <w:rsid w:val="00DB31A3"/>
    <w:rsid w:val="00DE5BF3"/>
    <w:rsid w:val="00E44F2C"/>
    <w:rsid w:val="00E57121"/>
    <w:rsid w:val="00E809B3"/>
    <w:rsid w:val="00F4383B"/>
    <w:rsid w:val="00F97CF5"/>
    <w:rsid w:val="00FF3B2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BFAC40"/>
  <w15:chartTrackingRefBased/>
  <w15:docId w15:val="{5D2B6C60-7767-4D62-9739-941FAFBCD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nl-BE"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6D98"/>
  </w:style>
  <w:style w:type="paragraph" w:styleId="Heading1">
    <w:name w:val="heading 1"/>
    <w:basedOn w:val="Normal"/>
    <w:next w:val="Normal"/>
    <w:link w:val="Heading1Char"/>
    <w:uiPriority w:val="9"/>
    <w:qFormat/>
    <w:rsid w:val="00186D98"/>
    <w:pPr>
      <w:keepNext/>
      <w:keepLines/>
      <w:pBdr>
        <w:left w:val="single" w:sz="12" w:space="12" w:color="92D050"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186D9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86D9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86D9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86D9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86D9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86D9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86D9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86D9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D98"/>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186D9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86D9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86D9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86D9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86D9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86D9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86D9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86D9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86D98"/>
    <w:pPr>
      <w:spacing w:line="240" w:lineRule="auto"/>
    </w:pPr>
    <w:rPr>
      <w:b/>
      <w:bCs/>
      <w:color w:val="92D050" w:themeColor="accent2"/>
      <w:spacing w:val="10"/>
      <w:sz w:val="16"/>
      <w:szCs w:val="16"/>
    </w:rPr>
  </w:style>
  <w:style w:type="paragraph" w:styleId="Title">
    <w:name w:val="Title"/>
    <w:basedOn w:val="Normal"/>
    <w:next w:val="Normal"/>
    <w:link w:val="TitleChar"/>
    <w:uiPriority w:val="10"/>
    <w:qFormat/>
    <w:rsid w:val="00A04892"/>
    <w:pPr>
      <w:spacing w:after="0" w:line="240" w:lineRule="auto"/>
      <w:contextualSpacing/>
    </w:pPr>
    <w:rPr>
      <w:rFonts w:asciiTheme="majorHAnsi" w:eastAsiaTheme="majorEastAsia" w:hAnsiTheme="majorHAnsi" w:cstheme="majorBidi"/>
      <w:caps/>
      <w:color w:val="39647F" w:themeColor="text2"/>
      <w:spacing w:val="40"/>
      <w:sz w:val="76"/>
      <w:szCs w:val="76"/>
    </w:rPr>
  </w:style>
  <w:style w:type="character" w:customStyle="1" w:styleId="TitleChar">
    <w:name w:val="Title Char"/>
    <w:basedOn w:val="DefaultParagraphFont"/>
    <w:link w:val="Title"/>
    <w:uiPriority w:val="10"/>
    <w:rsid w:val="00A04892"/>
    <w:rPr>
      <w:rFonts w:asciiTheme="majorHAnsi" w:eastAsiaTheme="majorEastAsia" w:hAnsiTheme="majorHAnsi" w:cstheme="majorBidi"/>
      <w:caps/>
      <w:color w:val="39647F" w:themeColor="text2"/>
      <w:spacing w:val="40"/>
      <w:sz w:val="76"/>
      <w:szCs w:val="76"/>
    </w:rPr>
  </w:style>
  <w:style w:type="paragraph" w:styleId="Subtitle">
    <w:name w:val="Subtitle"/>
    <w:basedOn w:val="Normal"/>
    <w:next w:val="Normal"/>
    <w:link w:val="SubtitleChar"/>
    <w:uiPriority w:val="11"/>
    <w:qFormat/>
    <w:rsid w:val="00186D9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86D98"/>
    <w:rPr>
      <w:color w:val="000000" w:themeColor="text1"/>
      <w:sz w:val="24"/>
      <w:szCs w:val="24"/>
    </w:rPr>
  </w:style>
  <w:style w:type="character" w:styleId="Strong">
    <w:name w:val="Strong"/>
    <w:basedOn w:val="DefaultParagraphFont"/>
    <w:uiPriority w:val="22"/>
    <w:qFormat/>
    <w:rsid w:val="00186D9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86D98"/>
    <w:rPr>
      <w:rFonts w:asciiTheme="minorHAnsi" w:eastAsiaTheme="minorEastAsia" w:hAnsiTheme="minorHAnsi" w:cstheme="minorBidi"/>
      <w:i/>
      <w:iCs/>
      <w:color w:val="6DA92D" w:themeColor="accent2" w:themeShade="BF"/>
      <w:sz w:val="20"/>
      <w:szCs w:val="20"/>
    </w:rPr>
  </w:style>
  <w:style w:type="paragraph" w:styleId="NoSpacing">
    <w:name w:val="No Spacing"/>
    <w:uiPriority w:val="1"/>
    <w:qFormat/>
    <w:rsid w:val="00186D98"/>
    <w:pPr>
      <w:spacing w:after="0" w:line="240" w:lineRule="auto"/>
    </w:pPr>
  </w:style>
  <w:style w:type="paragraph" w:styleId="Quote">
    <w:name w:val="Quote"/>
    <w:basedOn w:val="Normal"/>
    <w:next w:val="Normal"/>
    <w:link w:val="QuoteChar"/>
    <w:uiPriority w:val="29"/>
    <w:qFormat/>
    <w:rsid w:val="00186D9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86D9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86D98"/>
    <w:pPr>
      <w:spacing w:before="100" w:beforeAutospacing="1" w:after="240"/>
      <w:ind w:left="936" w:right="936"/>
      <w:jc w:val="center"/>
    </w:pPr>
    <w:rPr>
      <w:rFonts w:asciiTheme="majorHAnsi" w:eastAsiaTheme="majorEastAsia" w:hAnsiTheme="majorHAnsi" w:cstheme="majorBidi"/>
      <w:caps/>
      <w:color w:val="6DA92D" w:themeColor="accent2" w:themeShade="BF"/>
      <w:spacing w:val="10"/>
      <w:sz w:val="28"/>
      <w:szCs w:val="28"/>
    </w:rPr>
  </w:style>
  <w:style w:type="character" w:customStyle="1" w:styleId="IntenseQuoteChar">
    <w:name w:val="Intense Quote Char"/>
    <w:basedOn w:val="DefaultParagraphFont"/>
    <w:link w:val="IntenseQuote"/>
    <w:uiPriority w:val="30"/>
    <w:rsid w:val="00186D98"/>
    <w:rPr>
      <w:rFonts w:asciiTheme="majorHAnsi" w:eastAsiaTheme="majorEastAsia" w:hAnsiTheme="majorHAnsi" w:cstheme="majorBidi"/>
      <w:caps/>
      <w:color w:val="6DA92D" w:themeColor="accent2" w:themeShade="BF"/>
      <w:spacing w:val="10"/>
      <w:sz w:val="28"/>
      <w:szCs w:val="28"/>
    </w:rPr>
  </w:style>
  <w:style w:type="character" w:styleId="SubtleEmphasis">
    <w:name w:val="Subtle Emphasis"/>
    <w:basedOn w:val="DefaultParagraphFont"/>
    <w:uiPriority w:val="19"/>
    <w:qFormat/>
    <w:rsid w:val="00186D98"/>
    <w:rPr>
      <w:i/>
      <w:iCs/>
      <w:color w:val="auto"/>
    </w:rPr>
  </w:style>
  <w:style w:type="character" w:styleId="IntenseEmphasis">
    <w:name w:val="Intense Emphasis"/>
    <w:basedOn w:val="DefaultParagraphFont"/>
    <w:uiPriority w:val="21"/>
    <w:qFormat/>
    <w:rsid w:val="00186D98"/>
    <w:rPr>
      <w:rFonts w:asciiTheme="minorHAnsi" w:eastAsiaTheme="minorEastAsia" w:hAnsiTheme="minorHAnsi" w:cstheme="minorBidi"/>
      <w:b/>
      <w:bCs/>
      <w:i/>
      <w:iCs/>
      <w:color w:val="6DA92D" w:themeColor="accent2" w:themeShade="BF"/>
      <w:spacing w:val="0"/>
      <w:w w:val="100"/>
      <w:position w:val="0"/>
      <w:sz w:val="20"/>
      <w:szCs w:val="20"/>
    </w:rPr>
  </w:style>
  <w:style w:type="character" w:styleId="SubtleReference">
    <w:name w:val="Subtle Reference"/>
    <w:basedOn w:val="DefaultParagraphFont"/>
    <w:uiPriority w:val="31"/>
    <w:qFormat/>
    <w:rsid w:val="00186D9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86D9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86D9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186D98"/>
    <w:pPr>
      <w:outlineLvl w:val="9"/>
    </w:pPr>
  </w:style>
  <w:style w:type="paragraph" w:styleId="TOC1">
    <w:name w:val="toc 1"/>
    <w:basedOn w:val="Normal"/>
    <w:next w:val="Normal"/>
    <w:autoRedefine/>
    <w:uiPriority w:val="39"/>
    <w:unhideWhenUsed/>
    <w:rsid w:val="00292A56"/>
    <w:pPr>
      <w:spacing w:after="100"/>
    </w:pPr>
  </w:style>
  <w:style w:type="character" w:styleId="Hyperlink">
    <w:name w:val="Hyperlink"/>
    <w:basedOn w:val="DefaultParagraphFont"/>
    <w:uiPriority w:val="99"/>
    <w:unhideWhenUsed/>
    <w:rsid w:val="00292A56"/>
    <w:rPr>
      <w:color w:val="4A66AC" w:themeColor="hyperlink"/>
      <w:u w:val="single"/>
    </w:rPr>
  </w:style>
  <w:style w:type="paragraph" w:styleId="ListParagraph">
    <w:name w:val="List Paragraph"/>
    <w:basedOn w:val="Normal"/>
    <w:link w:val="ListParagraphChar"/>
    <w:uiPriority w:val="34"/>
    <w:qFormat/>
    <w:rsid w:val="00292A56"/>
    <w:pPr>
      <w:ind w:left="720"/>
      <w:contextualSpacing/>
    </w:pPr>
  </w:style>
  <w:style w:type="paragraph" w:styleId="TOC2">
    <w:name w:val="toc 2"/>
    <w:basedOn w:val="Normal"/>
    <w:next w:val="Normal"/>
    <w:autoRedefine/>
    <w:uiPriority w:val="39"/>
    <w:unhideWhenUsed/>
    <w:rsid w:val="005068A9"/>
    <w:pPr>
      <w:spacing w:after="100"/>
      <w:ind w:left="210"/>
    </w:pPr>
  </w:style>
  <w:style w:type="character" w:styleId="CommentReference">
    <w:name w:val="annotation reference"/>
    <w:basedOn w:val="DefaultParagraphFont"/>
    <w:uiPriority w:val="99"/>
    <w:semiHidden/>
    <w:unhideWhenUsed/>
    <w:rsid w:val="00512722"/>
    <w:rPr>
      <w:sz w:val="16"/>
      <w:szCs w:val="16"/>
    </w:rPr>
  </w:style>
  <w:style w:type="paragraph" w:styleId="CommentText">
    <w:name w:val="annotation text"/>
    <w:basedOn w:val="Normal"/>
    <w:link w:val="CommentTextChar"/>
    <w:uiPriority w:val="99"/>
    <w:semiHidden/>
    <w:unhideWhenUsed/>
    <w:rsid w:val="00512722"/>
    <w:pPr>
      <w:spacing w:line="240" w:lineRule="auto"/>
    </w:pPr>
    <w:rPr>
      <w:sz w:val="20"/>
      <w:szCs w:val="20"/>
    </w:rPr>
  </w:style>
  <w:style w:type="character" w:customStyle="1" w:styleId="CommentTextChar">
    <w:name w:val="Comment Text Char"/>
    <w:basedOn w:val="DefaultParagraphFont"/>
    <w:link w:val="CommentText"/>
    <w:uiPriority w:val="99"/>
    <w:semiHidden/>
    <w:rsid w:val="00512722"/>
    <w:rPr>
      <w:sz w:val="20"/>
      <w:szCs w:val="20"/>
    </w:rPr>
  </w:style>
  <w:style w:type="paragraph" w:styleId="CommentSubject">
    <w:name w:val="annotation subject"/>
    <w:basedOn w:val="CommentText"/>
    <w:next w:val="CommentText"/>
    <w:link w:val="CommentSubjectChar"/>
    <w:uiPriority w:val="99"/>
    <w:semiHidden/>
    <w:unhideWhenUsed/>
    <w:rsid w:val="00512722"/>
    <w:rPr>
      <w:b/>
      <w:bCs/>
    </w:rPr>
  </w:style>
  <w:style w:type="character" w:customStyle="1" w:styleId="CommentSubjectChar">
    <w:name w:val="Comment Subject Char"/>
    <w:basedOn w:val="CommentTextChar"/>
    <w:link w:val="CommentSubject"/>
    <w:uiPriority w:val="99"/>
    <w:semiHidden/>
    <w:rsid w:val="00512722"/>
    <w:rPr>
      <w:b/>
      <w:bCs/>
      <w:sz w:val="20"/>
      <w:szCs w:val="20"/>
    </w:rPr>
  </w:style>
  <w:style w:type="paragraph" w:styleId="BalloonText">
    <w:name w:val="Balloon Text"/>
    <w:basedOn w:val="Normal"/>
    <w:link w:val="BalloonTextChar"/>
    <w:uiPriority w:val="99"/>
    <w:semiHidden/>
    <w:unhideWhenUsed/>
    <w:rsid w:val="00512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722"/>
    <w:rPr>
      <w:rFonts w:ascii="Segoe UI" w:hAnsi="Segoe UI" w:cs="Segoe UI"/>
      <w:sz w:val="18"/>
      <w:szCs w:val="18"/>
    </w:rPr>
  </w:style>
  <w:style w:type="character" w:customStyle="1" w:styleId="Code">
    <w:name w:val="Code"/>
    <w:basedOn w:val="DefaultParagraphFont"/>
    <w:uiPriority w:val="1"/>
    <w:rsid w:val="00416EA0"/>
    <w:rPr>
      <w:rFonts w:ascii="Courier New" w:hAnsi="Courier New" w:cs="Courier New"/>
      <w:sz w:val="18"/>
      <w:szCs w:val="18"/>
      <w:lang w:val="en-US"/>
    </w:rPr>
  </w:style>
  <w:style w:type="character" w:styleId="FollowedHyperlink">
    <w:name w:val="FollowedHyperlink"/>
    <w:basedOn w:val="DefaultParagraphFont"/>
    <w:uiPriority w:val="99"/>
    <w:semiHidden/>
    <w:unhideWhenUsed/>
    <w:rsid w:val="00CE6A1B"/>
    <w:rPr>
      <w:color w:val="3EBBF0" w:themeColor="followedHyperlink"/>
      <w:u w:val="single"/>
    </w:rPr>
  </w:style>
  <w:style w:type="paragraph" w:styleId="Header">
    <w:name w:val="header"/>
    <w:basedOn w:val="Normal"/>
    <w:link w:val="HeaderChar"/>
    <w:uiPriority w:val="99"/>
    <w:unhideWhenUsed/>
    <w:rsid w:val="00186D98"/>
    <w:pPr>
      <w:tabs>
        <w:tab w:val="center" w:pos="4703"/>
        <w:tab w:val="right" w:pos="9406"/>
      </w:tabs>
      <w:spacing w:after="0" w:line="240" w:lineRule="auto"/>
    </w:pPr>
  </w:style>
  <w:style w:type="character" w:customStyle="1" w:styleId="HeaderChar">
    <w:name w:val="Header Char"/>
    <w:basedOn w:val="DefaultParagraphFont"/>
    <w:link w:val="Header"/>
    <w:uiPriority w:val="99"/>
    <w:rsid w:val="00186D98"/>
  </w:style>
  <w:style w:type="paragraph" w:styleId="Footer">
    <w:name w:val="footer"/>
    <w:basedOn w:val="Normal"/>
    <w:link w:val="FooterChar"/>
    <w:uiPriority w:val="99"/>
    <w:unhideWhenUsed/>
    <w:rsid w:val="00186D98"/>
    <w:pPr>
      <w:tabs>
        <w:tab w:val="center" w:pos="4703"/>
        <w:tab w:val="right" w:pos="9406"/>
      </w:tabs>
      <w:spacing w:after="0" w:line="240" w:lineRule="auto"/>
    </w:pPr>
  </w:style>
  <w:style w:type="character" w:customStyle="1" w:styleId="FooterChar">
    <w:name w:val="Footer Char"/>
    <w:basedOn w:val="DefaultParagraphFont"/>
    <w:link w:val="Footer"/>
    <w:uiPriority w:val="99"/>
    <w:rsid w:val="00186D98"/>
  </w:style>
  <w:style w:type="character" w:styleId="PlaceholderText">
    <w:name w:val="Placeholder Text"/>
    <w:basedOn w:val="DefaultParagraphFont"/>
    <w:uiPriority w:val="99"/>
    <w:semiHidden/>
    <w:rsid w:val="005E02D0"/>
    <w:rPr>
      <w:color w:val="808080"/>
    </w:rPr>
  </w:style>
  <w:style w:type="paragraph" w:customStyle="1" w:styleId="Bullet">
    <w:name w:val="Bullet"/>
    <w:basedOn w:val="ListParagraph"/>
    <w:link w:val="BulletChar"/>
    <w:qFormat/>
    <w:rsid w:val="00876C40"/>
    <w:pPr>
      <w:numPr>
        <w:numId w:val="4"/>
      </w:numPr>
    </w:pPr>
    <w:rPr>
      <w:lang w:val="en-US"/>
    </w:rPr>
  </w:style>
  <w:style w:type="character" w:customStyle="1" w:styleId="ListParagraphChar">
    <w:name w:val="List Paragraph Char"/>
    <w:basedOn w:val="DefaultParagraphFont"/>
    <w:link w:val="ListParagraph"/>
    <w:uiPriority w:val="34"/>
    <w:rsid w:val="00876C40"/>
  </w:style>
  <w:style w:type="character" w:customStyle="1" w:styleId="BulletChar">
    <w:name w:val="Bullet Char"/>
    <w:basedOn w:val="ListParagraphChar"/>
    <w:link w:val="Bullet"/>
    <w:rsid w:val="00876C40"/>
    <w:rPr>
      <w:lang w:val="en-US"/>
    </w:rPr>
  </w:style>
  <w:style w:type="paragraph" w:styleId="Revision">
    <w:name w:val="Revision"/>
    <w:hidden/>
    <w:uiPriority w:val="99"/>
    <w:semiHidden/>
    <w:rsid w:val="005B23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98228">
      <w:bodyDiv w:val="1"/>
      <w:marLeft w:val="0"/>
      <w:marRight w:val="0"/>
      <w:marTop w:val="0"/>
      <w:marBottom w:val="0"/>
      <w:divBdr>
        <w:top w:val="none" w:sz="0" w:space="0" w:color="auto"/>
        <w:left w:val="none" w:sz="0" w:space="0" w:color="auto"/>
        <w:bottom w:val="none" w:sz="0" w:space="0" w:color="auto"/>
        <w:right w:val="none" w:sz="0" w:space="0" w:color="auto"/>
      </w:divBdr>
    </w:div>
    <w:div w:id="52980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dewalk.be" TargetMode="External"/><Relationship Id="rId13" Type="http://schemas.openxmlformats.org/officeDocument/2006/relationships/hyperlink" Target="http://www.techphoria414.com/Blog/2013/November/Sitecore-7-Computed-Fields-All-Templates-and-Datasource-Content"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eam-orange/sitecore-content-usage-tools"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hermanussen.eu/sitecore/wordp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D4E417C9E754FB988863AAF3B52288D"/>
        <w:category>
          <w:name w:val="General"/>
          <w:gallery w:val="placeholder"/>
        </w:category>
        <w:types>
          <w:type w:val="bbPlcHdr"/>
        </w:types>
        <w:behaviors>
          <w:behavior w:val="content"/>
        </w:behaviors>
        <w:guid w:val="{81A2EE5F-F788-4FD3-8C0A-FCAE5DC2541A}"/>
      </w:docPartPr>
      <w:docPartBody>
        <w:p w:rsidR="00117A5A" w:rsidRDefault="005D3B41">
          <w:r w:rsidRPr="0001445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B41"/>
    <w:rsid w:val="0000131B"/>
    <w:rsid w:val="00117A5A"/>
    <w:rsid w:val="005139A5"/>
    <w:rsid w:val="005D3B41"/>
    <w:rsid w:val="00691609"/>
    <w:rsid w:val="00BB0B62"/>
    <w:rsid w:val="00DD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F99B73B1334C2D891FBA70FAF8564B">
    <w:name w:val="0BF99B73B1334C2D891FBA70FAF8564B"/>
    <w:rsid w:val="005D3B41"/>
  </w:style>
  <w:style w:type="character" w:styleId="PlaceholderText">
    <w:name w:val="Placeholder Text"/>
    <w:basedOn w:val="DefaultParagraphFont"/>
    <w:uiPriority w:val="99"/>
    <w:semiHidden/>
    <w:rsid w:val="005D3B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Frame">
  <a:themeElements>
    <a:clrScheme name="Custom 2">
      <a:dk1>
        <a:sysClr val="windowText" lastClr="000000"/>
      </a:dk1>
      <a:lt1>
        <a:sysClr val="window" lastClr="FFFFFF"/>
      </a:lt1>
      <a:dk2>
        <a:srgbClr val="39647F"/>
      </a:dk2>
      <a:lt2>
        <a:srgbClr val="ACCBF9"/>
      </a:lt2>
      <a:accent1>
        <a:srgbClr val="375C99"/>
      </a:accent1>
      <a:accent2>
        <a:srgbClr val="92D050"/>
      </a:accent2>
      <a:accent3>
        <a:srgbClr val="297FD5"/>
      </a:accent3>
      <a:accent4>
        <a:srgbClr val="7F8FA9"/>
      </a:accent4>
      <a:accent5>
        <a:srgbClr val="5AA2AE"/>
      </a:accent5>
      <a:accent6>
        <a:srgbClr val="9D90A0"/>
      </a:accent6>
      <a:hlink>
        <a:srgbClr val="4A66AC"/>
      </a:hlink>
      <a:folHlink>
        <a:srgbClr val="3EBBF0"/>
      </a:folHlink>
    </a:clrScheme>
    <a:fontScheme name="Frame">
      <a:maj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Frame">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20000"/>
                <a:lumMod val="102000"/>
              </a:schemeClr>
            </a:gs>
            <a:gs pos="48000">
              <a:schemeClr val="phClr">
                <a:tint val="98000"/>
                <a:shade val="90000"/>
                <a:satMod val="110000"/>
                <a:lumMod val="103000"/>
              </a:schemeClr>
            </a:gs>
            <a:gs pos="100000">
              <a:schemeClr val="phClr">
                <a:tint val="98000"/>
                <a:shade val="8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Frame" id="{F226E7A2-7162-461C-9490-D27D9DC04E43}" vid="{629A0216-3BBD-45C0-B63F-2683BEA18F6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AF127-EBD7-46C7-B465-B355FE61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831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Sitecore Datasource Index Module</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Sitecore Datasource Indexer Module</dc:title>
  <dc:subject/>
  <dc:creator>Baziret Johann</dc:creator>
  <cp:keywords/>
  <dc:description/>
  <cp:lastModifiedBy>Delplace Thomas</cp:lastModifiedBy>
  <cp:revision>7</cp:revision>
  <cp:lastPrinted>2014-02-13T12:40:00Z</cp:lastPrinted>
  <dcterms:created xsi:type="dcterms:W3CDTF">2014-02-13T12:39:00Z</dcterms:created>
  <dcterms:modified xsi:type="dcterms:W3CDTF">2015-11-13T08:15:00Z</dcterms:modified>
</cp:coreProperties>
</file>